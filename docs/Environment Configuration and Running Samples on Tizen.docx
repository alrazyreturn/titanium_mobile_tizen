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1C3" w:rsidRPr="008B50E3" w:rsidRDefault="002E2C86" w:rsidP="00DB6EDC">
      <w:pPr>
        <w:pStyle w:val="Heading1"/>
        <w:rPr>
          <w:sz w:val="36"/>
          <w:szCs w:val="36"/>
        </w:rPr>
      </w:pPr>
      <w:proofErr w:type="gramStart"/>
      <w:r w:rsidRPr="008B50E3">
        <w:rPr>
          <w:sz w:val="36"/>
          <w:szCs w:val="36"/>
        </w:rPr>
        <w:t>Running Titanium on Tizen.</w:t>
      </w:r>
      <w:proofErr w:type="gramEnd"/>
      <w:r w:rsidRPr="008B50E3">
        <w:rPr>
          <w:sz w:val="36"/>
          <w:szCs w:val="36"/>
        </w:rPr>
        <w:t xml:space="preserve"> Environment configuration</w:t>
      </w:r>
    </w:p>
    <w:p w:rsidR="00B36C18" w:rsidDel="00177773" w:rsidRDefault="00B36C18" w:rsidP="00B36C18">
      <w:pPr>
        <w:pStyle w:val="Heading2"/>
        <w:rPr>
          <w:del w:id="0" w:author="Anatoliy Odukha" w:date="2012-12-13T15:13:00Z"/>
        </w:rPr>
      </w:pPr>
      <w:del w:id="1" w:author="Anatoliy Odukha" w:date="2012-12-13T15:13:00Z">
        <w:r w:rsidDel="00177773">
          <w:delText>System Requirements</w:delText>
        </w:r>
      </w:del>
    </w:p>
    <w:p w:rsidR="00B36C18" w:rsidDel="00177773" w:rsidRDefault="00B36C18" w:rsidP="00B36C18">
      <w:pPr>
        <w:rPr>
          <w:del w:id="2" w:author="Anatoliy Odukha" w:date="2012-12-13T15:13:00Z"/>
        </w:rPr>
      </w:pPr>
      <w:del w:id="3" w:author="Anatoliy Odukha" w:date="2012-12-13T15:13:00Z">
        <w:r w:rsidDel="00177773">
          <w:delText>All steps was checked under Windows 7 64x.</w:delText>
        </w:r>
      </w:del>
    </w:p>
    <w:p w:rsidR="007E61AA" w:rsidDel="007366FC" w:rsidRDefault="007E61AA" w:rsidP="007E61AA">
      <w:pPr>
        <w:pStyle w:val="Heading2"/>
        <w:rPr>
          <w:del w:id="4" w:author="Anatoliy Odukha" w:date="2012-11-12T11:50:00Z"/>
        </w:rPr>
      </w:pPr>
      <w:del w:id="5" w:author="Anatoliy Odukha" w:date="2012-11-12T11:50:00Z">
        <w:r w:rsidDel="007366FC">
          <w:delText>PreInstalled Applications</w:delText>
        </w:r>
      </w:del>
    </w:p>
    <w:p w:rsidR="007E61AA" w:rsidDel="007366FC" w:rsidRDefault="007E61AA" w:rsidP="007E61AA">
      <w:pPr>
        <w:pStyle w:val="Heading3"/>
        <w:rPr>
          <w:del w:id="6" w:author="Anatoliy Odukha" w:date="2012-11-12T11:50:00Z"/>
        </w:rPr>
      </w:pPr>
      <w:del w:id="7" w:author="Anatoliy Odukha" w:date="2012-11-12T11:50:00Z">
        <w:r w:rsidDel="007366FC">
          <w:delText>7zip</w:delText>
        </w:r>
      </w:del>
    </w:p>
    <w:p w:rsidR="007E61AA" w:rsidDel="007366FC" w:rsidRDefault="007E61AA" w:rsidP="007E61AA">
      <w:pPr>
        <w:rPr>
          <w:del w:id="8" w:author="Anatoliy Odukha" w:date="2012-11-12T11:50:00Z"/>
        </w:rPr>
      </w:pPr>
      <w:del w:id="9" w:author="Anatoliy Odukha" w:date="2012-11-12T11:50:00Z">
        <w:r w:rsidDel="007366FC">
          <w:delText xml:space="preserve">Required for work with archives. Download and install it from </w:delText>
        </w:r>
        <w:r w:rsidR="00AA4C86" w:rsidDel="007366FC">
          <w:fldChar w:fldCharType="begin"/>
        </w:r>
        <w:r w:rsidR="00AA4C86" w:rsidDel="007366FC">
          <w:delInstrText xml:space="preserve"> HYPERLINK "http://7-zip.org/" </w:delInstrText>
        </w:r>
        <w:r w:rsidR="00AA4C86" w:rsidDel="007366FC">
          <w:fldChar w:fldCharType="separate"/>
        </w:r>
        <w:r w:rsidDel="007366FC">
          <w:rPr>
            <w:rStyle w:val="Hyperlink"/>
          </w:rPr>
          <w:delText>http://7-zip.org/</w:delText>
        </w:r>
        <w:r w:rsidR="00AA4C86" w:rsidDel="007366FC">
          <w:rPr>
            <w:rStyle w:val="Hyperlink"/>
          </w:rPr>
          <w:fldChar w:fldCharType="end"/>
        </w:r>
      </w:del>
    </w:p>
    <w:p w:rsidR="007E61AA" w:rsidDel="007366FC" w:rsidRDefault="007E61AA" w:rsidP="007E61AA">
      <w:pPr>
        <w:rPr>
          <w:del w:id="10" w:author="Anatoliy Odukha" w:date="2012-11-12T11:50:00Z"/>
        </w:rPr>
      </w:pPr>
      <w:del w:id="11" w:author="Anatoliy Odukha" w:date="2012-11-12T11:50:00Z">
        <w:r w:rsidRPr="007E61AA" w:rsidDel="007366FC">
          <w:rPr>
            <w:color w:val="FF0000"/>
          </w:rPr>
          <w:delText>Important</w:delText>
        </w:r>
        <w:r w:rsidDel="007366FC">
          <w:delText>: Add path to 7zip into PATH environment variable</w:delText>
        </w:r>
        <w:r w:rsidR="008B7C59" w:rsidDel="007366FC">
          <w:delText>.</w:delText>
        </w:r>
      </w:del>
    </w:p>
    <w:p w:rsidR="008B7C59" w:rsidRPr="008B7C59" w:rsidDel="007366FC" w:rsidRDefault="008B7C59" w:rsidP="008B7C59">
      <w:pPr>
        <w:rPr>
          <w:del w:id="12" w:author="Anatoliy Odukha" w:date="2012-11-12T11:50:00Z"/>
        </w:rPr>
      </w:pPr>
      <w:del w:id="13" w:author="Anatoliy Odukha" w:date="2012-11-12T11:50:00Z">
        <w:r w:rsidRPr="008B7C59" w:rsidDel="007366FC">
          <w:delText>Windows Vista and Windows 7 users</w:delText>
        </w:r>
      </w:del>
    </w:p>
    <w:p w:rsidR="008B7C59" w:rsidRPr="008B7C59" w:rsidDel="007366FC" w:rsidRDefault="008B7C59" w:rsidP="008B7C59">
      <w:pPr>
        <w:pStyle w:val="ListParagraph"/>
        <w:numPr>
          <w:ilvl w:val="0"/>
          <w:numId w:val="9"/>
        </w:numPr>
        <w:rPr>
          <w:del w:id="14" w:author="Anatoliy Odukha" w:date="2012-11-12T11:50:00Z"/>
        </w:rPr>
      </w:pPr>
      <w:del w:id="15" w:author="Anatoliy Odukha" w:date="2012-11-12T11:50:00Z">
        <w:r w:rsidRPr="008B7C59" w:rsidDel="007366FC">
          <w:delText>From the Desktop, right-click My Computer and click Properties.</w:delText>
        </w:r>
      </w:del>
    </w:p>
    <w:p w:rsidR="008B7C59" w:rsidRPr="008B7C59" w:rsidDel="007366FC" w:rsidRDefault="008B7C59" w:rsidP="008B7C59">
      <w:pPr>
        <w:pStyle w:val="ListParagraph"/>
        <w:numPr>
          <w:ilvl w:val="0"/>
          <w:numId w:val="9"/>
        </w:numPr>
        <w:rPr>
          <w:del w:id="16" w:author="Anatoliy Odukha" w:date="2012-11-12T11:50:00Z"/>
        </w:rPr>
      </w:pPr>
      <w:del w:id="17" w:author="Anatoliy Odukha" w:date="2012-11-12T11:50:00Z">
        <w:r w:rsidRPr="008B7C59" w:rsidDel="007366FC">
          <w:delText>Click Advanced System Settings link in the left column.</w:delText>
        </w:r>
      </w:del>
    </w:p>
    <w:p w:rsidR="008B7C59" w:rsidRPr="008B7C59" w:rsidDel="007366FC" w:rsidRDefault="008B7C59" w:rsidP="008B7C59">
      <w:pPr>
        <w:pStyle w:val="ListParagraph"/>
        <w:numPr>
          <w:ilvl w:val="0"/>
          <w:numId w:val="9"/>
        </w:numPr>
        <w:rPr>
          <w:del w:id="18" w:author="Anatoliy Odukha" w:date="2012-11-12T11:50:00Z"/>
        </w:rPr>
      </w:pPr>
      <w:del w:id="19" w:author="Anatoliy Odukha" w:date="2012-11-12T11:50:00Z">
        <w:r w:rsidRPr="008B7C59" w:rsidDel="007366FC">
          <w:delText>In the System Properties window click the Environment Variables button</w:delText>
        </w:r>
      </w:del>
    </w:p>
    <w:p w:rsidR="008B7C59" w:rsidDel="007366FC" w:rsidRDefault="008B7C59" w:rsidP="008B7C59">
      <w:pPr>
        <w:rPr>
          <w:del w:id="20" w:author="Anatoliy Odukha" w:date="2012-11-12T11:50:00Z"/>
        </w:rPr>
      </w:pPr>
      <w:del w:id="21" w:author="Anatoliy Odukha" w:date="2012-11-12T11:50:00Z">
        <w:r w:rsidDel="007366FC">
          <w:rPr>
            <w:noProof/>
          </w:rPr>
          <w:drawing>
            <wp:inline distT="0" distB="0" distL="0" distR="0" wp14:anchorId="0ED3673A" wp14:editId="5F2BCD5F">
              <wp:extent cx="2786332" cy="3083352"/>
              <wp:effectExtent l="0" t="0" r="0" b="3175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88745" cy="308602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B7C59" w:rsidDel="007366FC" w:rsidRDefault="008B7C59" w:rsidP="008B7C59">
      <w:pPr>
        <w:rPr>
          <w:del w:id="22" w:author="Anatoliy Odukha" w:date="2012-11-12T11:50:00Z"/>
        </w:rPr>
      </w:pPr>
      <w:del w:id="23" w:author="Anatoliy Odukha" w:date="2012-11-12T11:50:00Z">
        <w:r w:rsidDel="007366FC">
          <w:delText xml:space="preserve">Select PATH in the system variables list and add to it string: </w:delText>
        </w:r>
        <w:r w:rsidRPr="008B7C59" w:rsidDel="007366FC">
          <w:delText>C:\Program Files\7-Zip</w:delText>
        </w:r>
        <w:r w:rsidDel="007366FC">
          <w:delText xml:space="preserve"> or </w:delText>
        </w:r>
        <w:r w:rsidRPr="008B7C59" w:rsidDel="007366FC">
          <w:delText>C:\Program Files (x86)</w:delText>
        </w:r>
        <w:r w:rsidDel="007366FC">
          <w:delText>\</w:delText>
        </w:r>
        <w:r w:rsidRPr="008B7C59" w:rsidDel="007366FC">
          <w:delText xml:space="preserve"> 7-Zip</w:delText>
        </w:r>
        <w:r w:rsidDel="007366FC">
          <w:delText>. Check your local file system to select correct path. It will depends is it x86 or x64 version.</w:delText>
        </w:r>
      </w:del>
    </w:p>
    <w:p w:rsidR="008B7C59" w:rsidDel="007366FC" w:rsidRDefault="008B7C59" w:rsidP="008B7C59">
      <w:pPr>
        <w:rPr>
          <w:del w:id="24" w:author="Anatoliy Odukha" w:date="2012-11-12T11:50:00Z"/>
        </w:rPr>
      </w:pPr>
      <w:del w:id="25" w:author="Anatoliy Odukha" w:date="2012-11-12T11:50:00Z">
        <w:r w:rsidDel="007366FC">
          <w:rPr>
            <w:noProof/>
          </w:rPr>
          <w:drawing>
            <wp:inline distT="0" distB="0" distL="0" distR="0" wp14:anchorId="2CE17D8D" wp14:editId="619A597F">
              <wp:extent cx="3400425" cy="1457325"/>
              <wp:effectExtent l="0" t="0" r="9525" b="9525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1457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8B7C59" w:rsidDel="007366FC" w:rsidRDefault="008B7C59" w:rsidP="007E61AA">
      <w:pPr>
        <w:rPr>
          <w:del w:id="26" w:author="Anatoliy Odukha" w:date="2012-11-12T11:50:00Z"/>
        </w:rPr>
      </w:pPr>
    </w:p>
    <w:p w:rsidR="00B36C18" w:rsidRPr="00B36C18" w:rsidRDefault="00FD604B" w:rsidP="00B36C18">
      <w:pPr>
        <w:pStyle w:val="Heading2"/>
      </w:pPr>
      <w:r>
        <w:t>Installing Tizen development Environment</w:t>
      </w:r>
    </w:p>
    <w:p w:rsidR="00FD604B" w:rsidRDefault="008B50E3" w:rsidP="008B50E3">
      <w:pPr>
        <w:pStyle w:val="Heading4"/>
      </w:pPr>
      <w:r>
        <w:t>Download Tizen SDK 2.0</w:t>
      </w:r>
    </w:p>
    <w:p w:rsidR="008B50E3" w:rsidRDefault="0072155C">
      <w:r>
        <w:t xml:space="preserve">Download Install Manager and Image at: </w:t>
      </w:r>
      <w:hyperlink r:id="rId8" w:history="1">
        <w:r w:rsidR="008B7C59" w:rsidRPr="00985FD9">
          <w:rPr>
            <w:rStyle w:val="Hyperlink"/>
          </w:rPr>
          <w:t>https://developer.tizen.org/sdk</w:t>
        </w:r>
      </w:hyperlink>
    </w:p>
    <w:p w:rsidR="0072155C" w:rsidRDefault="0072155C">
      <w:r>
        <w:t>For Windows 32bit</w:t>
      </w:r>
    </w:p>
    <w:p w:rsidR="0072155C" w:rsidRDefault="00EE6F8E" w:rsidP="00FE15A3">
      <w:pPr>
        <w:ind w:left="720"/>
      </w:pPr>
      <w:hyperlink r:id="rId9" w:history="1">
        <w:r w:rsidR="00FE15A3" w:rsidRPr="00985FD9">
          <w:rPr>
            <w:rStyle w:val="Hyperlink"/>
          </w:rPr>
          <w:t>http://download.tizen.org/sdk/InstallManager/tizen-sdk-2.0-windows32.exe</w:t>
        </w:r>
      </w:hyperlink>
    </w:p>
    <w:p w:rsidR="00FE15A3" w:rsidRDefault="00EE6F8E" w:rsidP="00FE15A3">
      <w:pPr>
        <w:ind w:left="720"/>
      </w:pPr>
      <w:hyperlink r:id="rId10" w:history="1">
        <w:r w:rsidR="00FE15A3" w:rsidRPr="00985FD9">
          <w:rPr>
            <w:rStyle w:val="Hyperlink"/>
          </w:rPr>
          <w:t>http://download.tizen.org/sdk/sdk-images/tizen-sdk-image-2.0.0a-windows32.zip</w:t>
        </w:r>
      </w:hyperlink>
    </w:p>
    <w:p w:rsidR="0072155C" w:rsidRDefault="0072155C" w:rsidP="0072155C">
      <w:r>
        <w:t>For Windows 64bit</w:t>
      </w:r>
    </w:p>
    <w:p w:rsidR="00FE15A3" w:rsidRDefault="00EE6F8E" w:rsidP="00C4642B">
      <w:pPr>
        <w:ind w:firstLine="720"/>
      </w:pPr>
      <w:hyperlink r:id="rId11" w:history="1">
        <w:r w:rsidR="00C4642B" w:rsidRPr="00985FD9">
          <w:rPr>
            <w:rStyle w:val="Hyperlink"/>
          </w:rPr>
          <w:t>http://download.tizen.org/sdk/InstallManager/tizen-sdk-2.0-windows64.exe</w:t>
        </w:r>
      </w:hyperlink>
    </w:p>
    <w:p w:rsidR="00C4642B" w:rsidRDefault="00EE6F8E" w:rsidP="00C4642B">
      <w:pPr>
        <w:ind w:firstLine="720"/>
      </w:pPr>
      <w:hyperlink r:id="rId12" w:history="1">
        <w:r w:rsidR="00C4642B" w:rsidRPr="00985FD9">
          <w:rPr>
            <w:rStyle w:val="Hyperlink"/>
          </w:rPr>
          <w:t>http://download.tizen.org/sdk/sdk-images/tizen-sdk-image-2.0.0a-windows64.zip</w:t>
        </w:r>
      </w:hyperlink>
    </w:p>
    <w:p w:rsidR="0072155C" w:rsidRDefault="00B36C18">
      <w:proofErr w:type="gramStart"/>
      <w:r>
        <w:t>Install 64bit version if you are using Window 7 64bit.</w:t>
      </w:r>
      <w:proofErr w:type="gramEnd"/>
      <w:r>
        <w:t xml:space="preserve"> Do not try install </w:t>
      </w:r>
      <w:proofErr w:type="gramStart"/>
      <w:r>
        <w:t xml:space="preserve">x64  </w:t>
      </w:r>
      <w:proofErr w:type="spellStart"/>
      <w:r>
        <w:t>InstallManager</w:t>
      </w:r>
      <w:proofErr w:type="spellEnd"/>
      <w:proofErr w:type="gramEnd"/>
      <w:r>
        <w:t xml:space="preserve"> or Image . All next steps </w:t>
      </w:r>
      <w:proofErr w:type="gramStart"/>
      <w:r>
        <w:t>assumes</w:t>
      </w:r>
      <w:proofErr w:type="gramEnd"/>
      <w:r>
        <w:t xml:space="preserve"> that installation files for x64 are used.</w:t>
      </w:r>
    </w:p>
    <w:p w:rsidR="008B50E3" w:rsidRDefault="00B36C18" w:rsidP="00B36C18">
      <w:pPr>
        <w:pStyle w:val="Heading4"/>
      </w:pPr>
      <w:r>
        <w:t>Install Tizen SDK</w:t>
      </w:r>
    </w:p>
    <w:p w:rsidR="00B36C18" w:rsidRDefault="00B36C18">
      <w:r>
        <w:t xml:space="preserve">Run </w:t>
      </w:r>
      <w:r w:rsidRPr="00B36C18">
        <w:t>tizen-sdk-2.0-windows64.exe</w:t>
      </w:r>
      <w:r>
        <w:t xml:space="preserve"> </w:t>
      </w:r>
      <w:r w:rsidR="009902E7">
        <w:t xml:space="preserve">and click button </w:t>
      </w:r>
      <w:r w:rsidR="009902E7" w:rsidRPr="009902E7">
        <w:rPr>
          <w:b/>
          <w:i/>
        </w:rPr>
        <w:t>Advanced</w:t>
      </w:r>
      <w:r w:rsidR="009902E7">
        <w:t xml:space="preserve"> </w:t>
      </w:r>
    </w:p>
    <w:p w:rsidR="009902E7" w:rsidRDefault="009902E7">
      <w:r>
        <w:rPr>
          <w:noProof/>
        </w:rPr>
        <w:drawing>
          <wp:inline distT="0" distB="0" distL="0" distR="0" wp14:anchorId="27A1712A" wp14:editId="777F19D1">
            <wp:extent cx="3067610" cy="234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607" cy="23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>In the next window select radio</w:t>
      </w:r>
      <w:ins w:id="27" w:author="Anatoliy Odukha" w:date="2012-12-13T15:14:00Z">
        <w:r w:rsidR="005A7461">
          <w:t xml:space="preserve"> </w:t>
        </w:r>
      </w:ins>
      <w:r>
        <w:t>button “SDK Image”</w:t>
      </w:r>
    </w:p>
    <w:p w:rsidR="009902E7" w:rsidRDefault="009902E7">
      <w:r>
        <w:rPr>
          <w:noProof/>
        </w:rPr>
        <w:lastRenderedPageBreak/>
        <w:drawing>
          <wp:inline distT="0" distB="0" distL="0" distR="0" wp14:anchorId="69EEB961" wp14:editId="799607F5">
            <wp:extent cx="3670671" cy="3079631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255" cy="308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2E7" w:rsidRDefault="009902E7">
      <w:r>
        <w:t xml:space="preserve">And select downloaded </w:t>
      </w:r>
      <w:r w:rsidRPr="009902E7">
        <w:t>tizen-sdk-image-2.0.0a-</w:t>
      </w:r>
      <w:proofErr w:type="gramStart"/>
      <w:r w:rsidRPr="009902E7">
        <w:t>windows64.zip</w:t>
      </w:r>
      <w:r>
        <w:t xml:space="preserve"> .</w:t>
      </w:r>
      <w:proofErr w:type="gramEnd"/>
      <w:r>
        <w:t xml:space="preserve"> Click Ok.</w:t>
      </w:r>
    </w:p>
    <w:p w:rsidR="00B36C18" w:rsidRDefault="009902E7">
      <w:pPr>
        <w:rPr>
          <w:ins w:id="28" w:author="Anatoliy Odukha" w:date="2012-11-12T13:48:00Z"/>
        </w:rPr>
      </w:pPr>
      <w:r>
        <w:t xml:space="preserve">SDK installation starts. Use default settings for all next steps and go throw installation process. As result Tizen SDK installed into </w:t>
      </w:r>
      <w:r w:rsidRPr="009902E7">
        <w:rPr>
          <w:b/>
          <w:i/>
        </w:rPr>
        <w:t>C:\tizen-</w:t>
      </w:r>
      <w:proofErr w:type="gramStart"/>
      <w:r w:rsidRPr="009902E7">
        <w:rPr>
          <w:b/>
          <w:i/>
        </w:rPr>
        <w:t>sdk</w:t>
      </w:r>
      <w:r>
        <w:t xml:space="preserve"> .</w:t>
      </w:r>
      <w:proofErr w:type="gramEnd"/>
    </w:p>
    <w:p w:rsidR="005C46A0" w:rsidRDefault="005C46A0">
      <w:pPr>
        <w:pStyle w:val="Heading4"/>
        <w:rPr>
          <w:ins w:id="29" w:author="Anatoliy Odukha" w:date="2012-11-12T13:48:00Z"/>
        </w:rPr>
        <w:pPrChange w:id="30" w:author="Anatoliy Odukha" w:date="2012-11-12T13:49:00Z">
          <w:pPr/>
        </w:pPrChange>
      </w:pPr>
      <w:bookmarkStart w:id="31" w:name="_Ref340492020"/>
      <w:ins w:id="32" w:author="Anatoliy Odukha" w:date="2012-11-12T13:48:00Z">
        <w:r>
          <w:t>Install Intel HAXM for Tizen</w:t>
        </w:r>
        <w:bookmarkEnd w:id="31"/>
      </w:ins>
    </w:p>
    <w:p w:rsidR="005C46A0" w:rsidRDefault="005C46A0">
      <w:pPr>
        <w:rPr>
          <w:ins w:id="33" w:author="Anatoliy Odukha" w:date="2012-11-12T13:51:00Z"/>
        </w:rPr>
      </w:pPr>
      <w:ins w:id="34" w:author="Anatoliy Odukha" w:date="2012-11-12T13:49:00Z">
        <w:r>
          <w:t xml:space="preserve">Without HW Acceleration Tizen emulator performance on Windows are far away from </w:t>
        </w:r>
      </w:ins>
      <w:ins w:id="35" w:author="Anatoliy Odukha" w:date="2012-11-12T13:50:00Z">
        <w:r>
          <w:t>excellence</w:t>
        </w:r>
      </w:ins>
      <w:ins w:id="36" w:author="Anatoliy Odukha" w:date="2012-11-12T13:49:00Z">
        <w:r>
          <w:t xml:space="preserve"> </w:t>
        </w:r>
      </w:ins>
      <w:ins w:id="37" w:author="Anatoliy Odukha" w:date="2012-11-12T13:50:00Z">
        <w:r>
          <w:t xml:space="preserve">even with Core i7 processor. It is mandatory configure hardware acceleration. </w:t>
        </w:r>
      </w:ins>
      <w:ins w:id="38" w:author="Anatoliy Odukha" w:date="2012-11-12T13:51:00Z">
        <w:r>
          <w:t xml:space="preserve"> Go to page </w:t>
        </w:r>
        <w:r>
          <w:fldChar w:fldCharType="begin"/>
        </w:r>
        <w:r>
          <w:instrText xml:space="preserve"> HYPERLINK "</w:instrText>
        </w:r>
        <w:r w:rsidRPr="005C46A0">
          <w:instrText>https://developer.tizen.org/downloads/sdk/installing-sdk/hardware-accelerated-execution-manager</w:instrText>
        </w:r>
        <w:r>
          <w:instrText xml:space="preserve">" </w:instrText>
        </w:r>
        <w:r>
          <w:fldChar w:fldCharType="separate"/>
        </w:r>
        <w:r w:rsidRPr="001031EF">
          <w:rPr>
            <w:rStyle w:val="Hyperlink"/>
          </w:rPr>
          <w:t>https://developer.tizen.org/downloads/sdk/installing-sdk/hardware-accelerated-execution-manager</w:t>
        </w:r>
        <w:r>
          <w:fldChar w:fldCharType="end"/>
        </w:r>
      </w:ins>
    </w:p>
    <w:p w:rsidR="005C46A0" w:rsidRPr="005C46A0" w:rsidRDefault="005C46A0">
      <w:pPr>
        <w:rPr>
          <w:ins w:id="39" w:author="Anatoliy Odukha" w:date="2012-11-12T13:52:00Z"/>
          <w:rPrChange w:id="40" w:author="Anatoliy Odukha" w:date="2012-11-12T13:55:00Z">
            <w:rPr>
              <w:ins w:id="41" w:author="Anatoliy Odukha" w:date="2012-11-12T13:52:00Z"/>
              <w:highlight w:val="red"/>
            </w:rPr>
          </w:rPrChange>
        </w:rPr>
      </w:pPr>
      <w:ins w:id="42" w:author="Anatoliy Odukha" w:date="2012-11-12T13:52:00Z">
        <w:r>
          <w:t xml:space="preserve">And download </w:t>
        </w:r>
      </w:ins>
      <w:ins w:id="43" w:author="Anatoliy Odukha" w:date="2012-11-12T13:55:00Z">
        <w:r>
          <w:t xml:space="preserve">and install </w:t>
        </w:r>
        <w:r>
          <w:fldChar w:fldCharType="begin"/>
        </w:r>
        <w:r>
          <w:instrText xml:space="preserve"> HYPERLINK "http://download.tizen.org/sdk/haxm/beta/IntelHaxmTizen.exe" </w:instrText>
        </w:r>
        <w:r>
          <w:fldChar w:fldCharType="separate"/>
        </w:r>
        <w:r w:rsidRPr="005C46A0">
          <w:rPr>
            <w:rPrChange w:id="44" w:author="Anatoliy Odukha" w:date="2012-11-12T13:55:00Z">
              <w:rPr>
                <w:rStyle w:val="Hyperlink"/>
                <w:rFonts w:ascii="Verdana" w:hAnsi="Verdana"/>
                <w:color w:val="333333"/>
                <w:sz w:val="18"/>
                <w:szCs w:val="18"/>
                <w:shd w:val="clear" w:color="auto" w:fill="E7E3E7"/>
              </w:rPr>
            </w:rPrChange>
          </w:rPr>
          <w:t>IntelHaxmTizen.exe</w:t>
        </w:r>
        <w:r>
          <w:fldChar w:fldCharType="end"/>
        </w:r>
      </w:ins>
    </w:p>
    <w:p w:rsidR="005C46A0" w:rsidRDefault="005C46A0">
      <w:pPr>
        <w:rPr>
          <w:ins w:id="45" w:author="Anatoliy Odukha" w:date="2012-11-12T13:55:00Z"/>
        </w:rPr>
      </w:pPr>
      <w:ins w:id="46" w:author="Anatoliy Odukha" w:date="2012-11-12T13:51:00Z">
        <w:r w:rsidRPr="005C46A0">
          <w:rPr>
            <w:highlight w:val="red"/>
            <w:rPrChange w:id="47" w:author="Anatoliy Odukha" w:date="2012-11-12T13:52:00Z">
              <w:rPr/>
            </w:rPrChange>
          </w:rPr>
          <w:t>Important:</w:t>
        </w:r>
        <w:r>
          <w:t xml:space="preserve"> HAXM for Tizen conflicts with HAXM for Android. </w:t>
        </w:r>
      </w:ins>
      <w:ins w:id="48" w:author="Anatoliy Odukha" w:date="2012-11-12T13:52:00Z">
        <w:r>
          <w:t>Uninstall Android version first.</w:t>
        </w:r>
      </w:ins>
    </w:p>
    <w:p w:rsidR="005C46A0" w:rsidRDefault="005C46A0">
      <w:pPr>
        <w:rPr>
          <w:ins w:id="49" w:author="Anatoliy Odukha" w:date="2012-11-12T13:51:00Z"/>
        </w:rPr>
      </w:pPr>
      <w:ins w:id="50" w:author="Anatoliy Odukha" w:date="2012-11-12T13:55:00Z">
        <w:r>
          <w:t>Reboot your computer.</w:t>
        </w:r>
      </w:ins>
    </w:p>
    <w:p w:rsidR="005C46A0" w:rsidDel="005C46A0" w:rsidRDefault="005C46A0">
      <w:pPr>
        <w:rPr>
          <w:del w:id="51" w:author="Anatoliy Odukha" w:date="2012-11-12T13:52:00Z"/>
        </w:rPr>
      </w:pPr>
    </w:p>
    <w:p w:rsidR="009902E7" w:rsidRDefault="009902E7" w:rsidP="009902E7">
      <w:pPr>
        <w:pStyle w:val="Heading4"/>
      </w:pPr>
      <w:r>
        <w:t>Create Tizen Emulator instance</w:t>
      </w:r>
    </w:p>
    <w:p w:rsidR="009902E7" w:rsidRDefault="009902E7">
      <w:r>
        <w:t xml:space="preserve">Run </w:t>
      </w:r>
      <w:r w:rsidRPr="009902E7">
        <w:rPr>
          <w:b/>
          <w:i/>
        </w:rPr>
        <w:t>Tizen Emulator Manager</w:t>
      </w:r>
      <w:r>
        <w:t>. Path to it</w:t>
      </w:r>
      <w:ins w:id="52" w:author="Anatoliy Odukha" w:date="2012-12-13T15:14:00Z">
        <w:r w:rsidR="005A7461">
          <w:t>:</w:t>
        </w:r>
      </w:ins>
      <w:r>
        <w:t xml:space="preserve"> </w:t>
      </w:r>
      <w:del w:id="53" w:author="Anatoliy Odukha" w:date="2012-12-13T15:14:00Z">
        <w:r w:rsidDel="005A7461">
          <w:delText>is</w:delText>
        </w:r>
      </w:del>
      <w:r>
        <w:t xml:space="preserve">  </w:t>
      </w:r>
      <w:r w:rsidRPr="009902E7">
        <w:rPr>
          <w:b/>
          <w:i/>
        </w:rPr>
        <w:t>C:\tizen-sdk\tools\emulator\bin\emulator-manager.exe</w:t>
      </w:r>
    </w:p>
    <w:p w:rsidR="009902E7" w:rsidRDefault="00DC5A80">
      <w:r>
        <w:rPr>
          <w:noProof/>
        </w:rPr>
        <w:lastRenderedPageBreak/>
        <w:drawing>
          <wp:inline distT="0" distB="0" distL="0" distR="0" wp14:anchorId="7ACA9020" wp14:editId="480807BF">
            <wp:extent cx="4878900" cy="348507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3332" cy="34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A80" w:rsidRDefault="00DC5A80">
      <w:r>
        <w:t>Click x86-standart-&gt;Create New and then click button Create</w:t>
      </w:r>
    </w:p>
    <w:p w:rsidR="00DC5A80" w:rsidRDefault="00DC5A80">
      <w:r>
        <w:t>Ensure that following options are set: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Name: </w:t>
      </w:r>
      <w:proofErr w:type="spellStart"/>
      <w:r>
        <w:t>tizenEmulator</w:t>
      </w:r>
      <w:proofErr w:type="spellEnd"/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Display Resolution: 480x800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RAM Size: 512 or 1Gb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 xml:space="preserve">HW Virtualization: disabled or Non Supported </w:t>
      </w:r>
    </w:p>
    <w:p w:rsidR="00DC5A80" w:rsidRDefault="00DC5A80" w:rsidP="00DC5A80">
      <w:pPr>
        <w:pStyle w:val="ListParagraph"/>
        <w:numPr>
          <w:ilvl w:val="0"/>
          <w:numId w:val="6"/>
        </w:numPr>
      </w:pPr>
      <w:r>
        <w:t>HW GL Acceleration: Supported.</w:t>
      </w:r>
    </w:p>
    <w:p w:rsidR="00DC5A80" w:rsidRDefault="00DC5A80">
      <w:pPr>
        <w:rPr>
          <w:ins w:id="54" w:author="Anatoliy Odukha" w:date="2012-11-15T22:00:00Z"/>
        </w:rPr>
      </w:pPr>
      <w:r>
        <w:t xml:space="preserve">Beware of </w:t>
      </w:r>
      <w:r w:rsidRPr="0050023B">
        <w:rPr>
          <w:rPrChange w:id="55" w:author="Anatoliy Odukha" w:date="2012-11-15T22:00:00Z">
            <w:rPr>
              <w:b/>
            </w:rPr>
          </w:rPrChange>
        </w:rPr>
        <w:t>HW Virtualization</w:t>
      </w:r>
      <w:r>
        <w:t xml:space="preserve"> options. </w:t>
      </w:r>
      <w:del w:id="56" w:author="Anatoliy Odukha" w:date="2012-11-12T13:56:00Z">
        <w:r w:rsidDel="005C46A0">
          <w:delText>If you have Android emulator with working Intel HAX Tizen set “Supported” here by default. Set in to “Not Supported” because emulator freezes on start.</w:delText>
        </w:r>
      </w:del>
      <w:ins w:id="57" w:author="Anatoliy Odukha" w:date="2012-11-12T13:56:00Z">
        <w:r w:rsidR="005C46A0">
          <w:t xml:space="preserve">It should be </w:t>
        </w:r>
      </w:ins>
      <w:ins w:id="58" w:author="Anatoliy Odukha" w:date="2012-11-12T13:57:00Z">
        <w:r w:rsidR="005C46A0">
          <w:t>enabled</w:t>
        </w:r>
      </w:ins>
      <w:ins w:id="59" w:author="Anatoliy Odukha" w:date="2012-11-12T13:56:00Z">
        <w:r w:rsidR="005C46A0">
          <w:t xml:space="preserve"> and show “Supported”</w:t>
        </w:r>
      </w:ins>
      <w:ins w:id="60" w:author="Anatoliy Odukha" w:date="2012-11-12T13:57:00Z">
        <w:r w:rsidR="005C46A0">
          <w:t xml:space="preserve">. If it </w:t>
        </w:r>
      </w:ins>
      <w:ins w:id="61" w:author="Anatoliy Odukha" w:date="2012-11-12T13:58:00Z">
        <w:r w:rsidR="005C46A0">
          <w:t>is disabled</w:t>
        </w:r>
      </w:ins>
      <w:ins w:id="62" w:author="Anatoliy Odukha" w:date="2012-11-12T13:57:00Z">
        <w:r w:rsidR="005C46A0">
          <w:t xml:space="preserve"> try to check section </w:t>
        </w:r>
      </w:ins>
      <w:ins w:id="63" w:author="Anatoliy Odukha" w:date="2012-11-12T13:58:00Z">
        <w:r w:rsidR="005C46A0">
          <w:fldChar w:fldCharType="begin"/>
        </w:r>
        <w:r w:rsidR="005C46A0">
          <w:instrText xml:space="preserve"> REF _Ref340492020 \h </w:instrText>
        </w:r>
      </w:ins>
      <w:r w:rsidR="0050023B">
        <w:instrText xml:space="preserve"> \* MERGEFORMAT </w:instrText>
      </w:r>
      <w:r w:rsidR="005C46A0">
        <w:fldChar w:fldCharType="separate"/>
      </w:r>
      <w:ins w:id="64" w:author="Anatoliy Odukha" w:date="2012-11-12T13:58:00Z">
        <w:r w:rsidR="005C46A0">
          <w:t>Install Intel HAXM for Tizen</w:t>
        </w:r>
        <w:r w:rsidR="005C46A0">
          <w:fldChar w:fldCharType="end"/>
        </w:r>
      </w:ins>
      <w:ins w:id="65" w:author="Anatoliy Odukha" w:date="2012-11-12T13:57:00Z">
        <w:r w:rsidR="005C46A0">
          <w:t xml:space="preserve">  once more.</w:t>
        </w:r>
      </w:ins>
      <w:ins w:id="66" w:author="Anatoliy Odukha" w:date="2012-11-15T22:00:00Z">
        <w:r w:rsidR="0050023B">
          <w:t xml:space="preserve"> </w:t>
        </w:r>
        <w:r w:rsidR="0050023B" w:rsidRPr="0050023B">
          <w:rPr>
            <w:rPrChange w:id="67" w:author="Anatoliy Odukha" w:date="2012-11-15T22:00:00Z">
              <w:rPr>
                <w:rFonts w:ascii="Verdana" w:hAnsi="Verdana"/>
                <w:color w:val="333333"/>
              </w:rPr>
            </w:rPrChange>
          </w:rPr>
          <w:t>Intel Hardware Accelerated Execution Manager</w:t>
        </w:r>
        <w:r w:rsidR="0050023B">
          <w:t xml:space="preserve"> and installation instruction available here: </w:t>
        </w:r>
        <w:r w:rsidR="0050023B">
          <w:fldChar w:fldCharType="begin"/>
        </w:r>
        <w:r w:rsidR="0050023B">
          <w:instrText xml:space="preserve"> HYPERLINK "</w:instrText>
        </w:r>
        <w:r w:rsidR="0050023B" w:rsidRPr="0050023B">
          <w:instrText>https://developer.tizen.org/downloads/sdk/installing-sdk/hardware-accelerated-execution-manager</w:instrText>
        </w:r>
        <w:r w:rsidR="0050023B">
          <w:instrText xml:space="preserve">" </w:instrText>
        </w:r>
        <w:r w:rsidR="0050023B">
          <w:fldChar w:fldCharType="separate"/>
        </w:r>
        <w:r w:rsidR="0050023B" w:rsidRPr="00BA61A4">
          <w:rPr>
            <w:rStyle w:val="Hyperlink"/>
          </w:rPr>
          <w:t>https://developer.tizen.org/downloads/sdk/installing-sdk/hardware-accelerated-execution-manager</w:t>
        </w:r>
        <w:r w:rsidR="0050023B">
          <w:fldChar w:fldCharType="end"/>
        </w:r>
      </w:ins>
    </w:p>
    <w:p w:rsidR="0050023B" w:rsidDel="0050023B" w:rsidRDefault="0050023B">
      <w:pPr>
        <w:rPr>
          <w:del w:id="68" w:author="Anatoliy Odukha" w:date="2012-11-15T22:00:00Z"/>
        </w:rPr>
      </w:pPr>
    </w:p>
    <w:p w:rsidR="00893C1C" w:rsidRDefault="00893C1C">
      <w:r>
        <w:t>Ready to use emulator looks as on the picture:</w:t>
      </w:r>
    </w:p>
    <w:p w:rsidR="00893C1C" w:rsidRDefault="00893C1C">
      <w:r>
        <w:rPr>
          <w:noProof/>
        </w:rPr>
        <w:lastRenderedPageBreak/>
        <w:drawing>
          <wp:inline distT="0" distB="0" distL="0" distR="0" wp14:anchorId="32CE56CA" wp14:editId="3A3D0F11">
            <wp:extent cx="4987587" cy="356270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2119" cy="35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>Click Launch button to start it.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5E0F7C2F" wp14:editId="34FB4FE4">
            <wp:extent cx="2667000" cy="463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150" w:rsidRDefault="002E6150">
      <w:r>
        <w:t>For first start Tizen shows welcome screen. Click Start on it. On the next screen click “Next” and click “Finish” on the last screen.</w:t>
      </w:r>
    </w:p>
    <w:p w:rsidR="002E6150" w:rsidRDefault="002E6150">
      <w:r>
        <w:t>Ready to use emulator looks as on the picture</w:t>
      </w:r>
    </w:p>
    <w:p w:rsidR="002E6150" w:rsidRDefault="002E6150">
      <w:r>
        <w:rPr>
          <w:noProof/>
        </w:rPr>
        <w:lastRenderedPageBreak/>
        <w:drawing>
          <wp:inline distT="0" distB="0" distL="0" distR="0" wp14:anchorId="5CA6E849" wp14:editId="0DD24548">
            <wp:extent cx="2667000" cy="463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1C" w:rsidRDefault="00893C1C">
      <w:r>
        <w:t xml:space="preserve">It is highly recommended </w:t>
      </w:r>
      <w:r w:rsidR="009F0851">
        <w:t xml:space="preserve">to </w:t>
      </w:r>
      <w:r>
        <w:t xml:space="preserve">use high performance system as host for a Tizen emulator. It is quite slow and </w:t>
      </w:r>
      <w:r w:rsidR="009F0851">
        <w:t>irresponsible</w:t>
      </w:r>
      <w:r>
        <w:t>.</w:t>
      </w:r>
    </w:p>
    <w:p w:rsidR="00647675" w:rsidRDefault="00647675" w:rsidP="00647675">
      <w:pPr>
        <w:pStyle w:val="Heading4"/>
      </w:pPr>
      <w:r>
        <w:t>Check is emulator available</w:t>
      </w:r>
    </w:p>
    <w:p w:rsidR="00647675" w:rsidRDefault="00647675" w:rsidP="00647675">
      <w:r>
        <w:t xml:space="preserve">It is </w:t>
      </w:r>
      <w:ins w:id="69" w:author="Anatoliy Odukha" w:date="2012-11-12T13:58:00Z">
        <w:r w:rsidR="005C46A0">
          <w:rPr>
            <w:color w:val="FF0000"/>
          </w:rPr>
          <w:t>i</w:t>
        </w:r>
      </w:ins>
      <w:del w:id="70" w:author="Anatoliy Odukha" w:date="2012-11-12T13:58:00Z">
        <w:r w:rsidRPr="00647675" w:rsidDel="005C46A0">
          <w:rPr>
            <w:color w:val="FF0000"/>
          </w:rPr>
          <w:delText>I</w:delText>
        </w:r>
      </w:del>
      <w:r w:rsidRPr="00647675">
        <w:rPr>
          <w:color w:val="FF0000"/>
        </w:rPr>
        <w:t xml:space="preserve">mportant </w:t>
      </w:r>
      <w:r>
        <w:t xml:space="preserve">to check is there are connection between developer tools and emulator. </w:t>
      </w:r>
    </w:p>
    <w:p w:rsidR="00647675" w:rsidRDefault="00647675" w:rsidP="00647675">
      <w:r>
        <w:t>In console run C</w:t>
      </w:r>
      <w:r w:rsidRPr="00647675">
        <w:t>:\tizen-sdk\tools\ide\bin\web-list.bat</w:t>
      </w:r>
    </w:p>
    <w:p w:rsidR="00647675" w:rsidRDefault="00647675" w:rsidP="00647675">
      <w:r>
        <w:t xml:space="preserve">It should shout that one </w:t>
      </w:r>
      <w:del w:id="71" w:author="Anatoliy Odukha" w:date="2012-11-12T13:58:00Z">
        <w:r w:rsidDel="005C46A0">
          <w:delText>emilator</w:delText>
        </w:r>
      </w:del>
      <w:ins w:id="72" w:author="Anatoliy Odukha" w:date="2012-11-12T13:58:00Z">
        <w:r w:rsidR="005C46A0">
          <w:t>emulator</w:t>
        </w:r>
      </w:ins>
      <w:r>
        <w:t xml:space="preserve"> instance available.</w:t>
      </w:r>
    </w:p>
    <w:p w:rsidR="00647675" w:rsidRDefault="00647675" w:rsidP="00647675">
      <w:r>
        <w:t xml:space="preserve">Frequently it just freezes. In this case you have to restart </w:t>
      </w:r>
      <w:r w:rsidR="00CA6E10">
        <w:t xml:space="preserve">thing called “Samsung Debug Bridge”. It is just a bit modified Android tool originally called </w:t>
      </w:r>
      <w:proofErr w:type="spellStart"/>
      <w:r w:rsidR="00CA6E10">
        <w:t>adb</w:t>
      </w:r>
      <w:proofErr w:type="spellEnd"/>
      <w:r w:rsidR="00CA6E10">
        <w:t xml:space="preserve">. To restart execute </w:t>
      </w:r>
      <w:proofErr w:type="spellStart"/>
      <w:r w:rsidR="00CA6E10">
        <w:t>sdb</w:t>
      </w:r>
      <w:proofErr w:type="spellEnd"/>
      <w:r w:rsidR="00CA6E10">
        <w:t xml:space="preserve"> located in </w:t>
      </w:r>
      <w:r w:rsidR="00CA6E10">
        <w:rPr>
          <w:b/>
          <w:i/>
        </w:rPr>
        <w:t>C</w:t>
      </w:r>
      <w:r w:rsidR="00CA6E10" w:rsidRPr="00CA6E10">
        <w:rPr>
          <w:b/>
          <w:i/>
        </w:rPr>
        <w:t>:\tizen-sdk\tools\</w:t>
      </w:r>
      <w:r w:rsidR="00CA6E10">
        <w:rPr>
          <w:b/>
          <w:i/>
        </w:rPr>
        <w:t>: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kill-server</w:t>
      </w:r>
    </w:p>
    <w:p w:rsidR="00CA6E10" w:rsidRPr="00CA6E10" w:rsidRDefault="00CA6E10" w:rsidP="00647675">
      <w:pPr>
        <w:rPr>
          <w:b/>
          <w:i/>
        </w:rPr>
      </w:pPr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start-server</w:t>
      </w:r>
    </w:p>
    <w:p w:rsidR="00CA6E10" w:rsidRDefault="00CA6E10" w:rsidP="00647675">
      <w:proofErr w:type="spellStart"/>
      <w:proofErr w:type="gramStart"/>
      <w:r w:rsidRPr="00CA6E10">
        <w:rPr>
          <w:b/>
          <w:i/>
        </w:rPr>
        <w:t>sdb</w:t>
      </w:r>
      <w:proofErr w:type="spellEnd"/>
      <w:proofErr w:type="gramEnd"/>
      <w:r w:rsidRPr="00CA6E10">
        <w:rPr>
          <w:b/>
          <w:i/>
        </w:rPr>
        <w:t xml:space="preserve"> devices</w:t>
      </w:r>
    </w:p>
    <w:p w:rsidR="00CA6E10" w:rsidRPr="00647675" w:rsidRDefault="00CA6E10" w:rsidP="00647675">
      <w:r>
        <w:t>First two commands restarts service. Last one shows list of available devices/emulators after successful restart.</w:t>
      </w:r>
    </w:p>
    <w:p w:rsidR="00FD604B" w:rsidRDefault="00FD604B" w:rsidP="00DB6EDC">
      <w:pPr>
        <w:pStyle w:val="Heading2"/>
      </w:pPr>
      <w:r>
        <w:lastRenderedPageBreak/>
        <w:t>Installing Titanium Development environment</w:t>
      </w:r>
    </w:p>
    <w:p w:rsidR="00873365" w:rsidRDefault="00873365" w:rsidP="00873365">
      <w:r>
        <w:t xml:space="preserve">Use as reference CLI Quick Start from </w:t>
      </w:r>
      <w:r w:rsidRPr="00873365">
        <w:t>Titanium Command-Line Interface Reference</w:t>
      </w:r>
      <w:r>
        <w:t xml:space="preserve"> here </w:t>
      </w:r>
      <w:hyperlink r:id="rId19" w:anchor="!/guide/Titanium_Command-Line_Interface_Reference" w:history="1">
        <w:r>
          <w:rPr>
            <w:rStyle w:val="Hyperlink"/>
          </w:rPr>
          <w:t>http://docs.appcelerator.com/titanium/3.0/#!/guide/Titanium_Command-Line_Interface_Reference</w:t>
        </w:r>
      </w:hyperlink>
      <w:r w:rsidR="008B50E3">
        <w:t xml:space="preserve"> </w:t>
      </w:r>
    </w:p>
    <w:p w:rsidR="00873365" w:rsidRDefault="00873365" w:rsidP="00DB6EDC">
      <w:pPr>
        <w:pStyle w:val="Heading3"/>
      </w:pPr>
      <w:r>
        <w:t>Install Node.js</w:t>
      </w:r>
    </w:p>
    <w:p w:rsidR="00873365" w:rsidRPr="00AC0224" w:rsidRDefault="00873365" w:rsidP="00873365">
      <w:r w:rsidRPr="00AC0224">
        <w:t>The CLI requires Node.js 0.</w:t>
      </w:r>
      <w:r w:rsidR="003C2A23">
        <w:t>8</w:t>
      </w:r>
      <w:r w:rsidRPr="00AC0224">
        <w:t xml:space="preserve"> or later. If you don't have Node installed, install it from:</w:t>
      </w:r>
    </w:p>
    <w:p w:rsidR="00873365" w:rsidRDefault="00EE6F8E" w:rsidP="00873365">
      <w:pPr>
        <w:rPr>
          <w:color w:val="484848"/>
          <w:sz w:val="20"/>
          <w:szCs w:val="20"/>
        </w:rPr>
      </w:pPr>
      <w:hyperlink r:id="rId20" w:tgtFrame="_blank" w:history="1">
        <w:r w:rsidR="00873365">
          <w:rPr>
            <w:rStyle w:val="Hyperlink"/>
            <w:rFonts w:ascii="Helvetica" w:hAnsi="Helvetica" w:cs="Helvetica"/>
            <w:color w:val="5D87A1"/>
            <w:sz w:val="20"/>
            <w:szCs w:val="20"/>
          </w:rPr>
          <w:t>nodejs.org</w:t>
        </w:r>
      </w:hyperlink>
    </w:p>
    <w:p w:rsidR="00873365" w:rsidRPr="008B50E3" w:rsidRDefault="00DB6EDC" w:rsidP="00873365">
      <w:r w:rsidRPr="00AC0224">
        <w:t xml:space="preserve">Download </w:t>
      </w:r>
      <w:r w:rsidR="00AF22FD">
        <w:t xml:space="preserve">node.js </w:t>
      </w:r>
      <w:r w:rsidRPr="00AC0224">
        <w:t xml:space="preserve">at </w:t>
      </w:r>
      <w:hyperlink r:id="rId21" w:history="1">
        <w:r w:rsidRPr="00AC0224">
          <w:t>http://nodejs.org/download/</w:t>
        </w:r>
      </w:hyperlink>
      <w:r>
        <w:t xml:space="preserve"> </w:t>
      </w:r>
      <w:r w:rsidR="00AC0224">
        <w:t>and install it.</w:t>
      </w:r>
    </w:p>
    <w:p w:rsidR="00873365" w:rsidRDefault="00873365" w:rsidP="00DB6EDC">
      <w:pPr>
        <w:pStyle w:val="Heading3"/>
      </w:pPr>
      <w:r>
        <w:t>Install and Configure the CLI</w:t>
      </w:r>
    </w:p>
    <w:p w:rsidR="00873365" w:rsidRPr="008B50E3" w:rsidRDefault="00873365" w:rsidP="008B50E3">
      <w:pPr>
        <w:pStyle w:val="Heading4"/>
      </w:pPr>
      <w:r w:rsidRPr="008B50E3">
        <w:t>Install the</w:t>
      </w:r>
      <w:r w:rsidRPr="008B50E3">
        <w:rPr>
          <w:rFonts w:asciiTheme="minorHAnsi" w:hAnsiTheme="minorHAnsi" w:cstheme="minorBidi"/>
        </w:rPr>
        <w:t> titanium </w:t>
      </w:r>
      <w:r w:rsidRPr="008B50E3">
        <w:t>CLI.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spellStart"/>
      <w:proofErr w:type="gramStart"/>
      <w:r w:rsidRPr="0072155C">
        <w:rPr>
          <w:rStyle w:val="pln"/>
          <w:b/>
          <w:i/>
          <w:color w:val="000000"/>
        </w:rPr>
        <w:t>npm</w:t>
      </w:r>
      <w:proofErr w:type="spellEnd"/>
      <w:proofErr w:type="gramEnd"/>
      <w:r w:rsidRPr="0072155C">
        <w:rPr>
          <w:rStyle w:val="pln"/>
          <w:b/>
          <w:i/>
          <w:color w:val="000000"/>
        </w:rPr>
        <w:t xml:space="preserve"> install titanium </w:t>
      </w:r>
      <w:r w:rsidRPr="0072155C">
        <w:rPr>
          <w:rStyle w:val="pun"/>
          <w:b/>
          <w:i/>
          <w:color w:val="666600"/>
        </w:rPr>
        <w:t>-</w:t>
      </w:r>
      <w:r w:rsidRPr="0072155C">
        <w:rPr>
          <w:rStyle w:val="pln"/>
          <w:b/>
          <w:i/>
          <w:color w:val="000000"/>
        </w:rPr>
        <w:t>g</w:t>
      </w:r>
    </w:p>
    <w:p w:rsidR="00873365" w:rsidRDefault="00873365" w:rsidP="008B50E3">
      <w:pPr>
        <w:pStyle w:val="Heading4"/>
      </w:pPr>
      <w:r>
        <w:t>Log in using your Appcelerator credentials.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login</w:t>
      </w:r>
    </w:p>
    <w:p w:rsidR="00873365" w:rsidRDefault="00873365" w:rsidP="00873365">
      <w:pPr>
        <w:rPr>
          <w:color w:val="484848"/>
          <w:sz w:val="20"/>
          <w:szCs w:val="20"/>
        </w:rPr>
      </w:pPr>
      <w:r>
        <w:rPr>
          <w:color w:val="484848"/>
          <w:sz w:val="20"/>
          <w:szCs w:val="20"/>
        </w:rPr>
        <w:t>You are prompted for your Appcelerator network login and password.</w:t>
      </w:r>
    </w:p>
    <w:p w:rsidR="00873365" w:rsidRDefault="00873365" w:rsidP="008B50E3">
      <w:pPr>
        <w:pStyle w:val="Heading4"/>
      </w:pPr>
      <w:r>
        <w:t>Download a 3.0 or newer SDK.</w:t>
      </w:r>
    </w:p>
    <w:p w:rsidR="00873365" w:rsidRPr="00AF22FD" w:rsidRDefault="003C2A23" w:rsidP="00873365">
      <w:pPr>
        <w:rPr>
          <w:rStyle w:val="pln"/>
          <w:color w:val="000000"/>
        </w:rPr>
      </w:pPr>
      <w:proofErr w:type="gramStart"/>
      <w:r w:rsidRPr="00AF22FD">
        <w:rPr>
          <w:rStyle w:val="pln"/>
          <w:b/>
          <w:i/>
          <w:color w:val="000000"/>
        </w:rPr>
        <w:t>titanium</w:t>
      </w:r>
      <w:proofErr w:type="gramEnd"/>
      <w:r w:rsidRPr="00AF22FD">
        <w:rPr>
          <w:rStyle w:val="pln"/>
          <w:b/>
          <w:i/>
          <w:color w:val="000000"/>
        </w:rPr>
        <w:t xml:space="preserve"> </w:t>
      </w:r>
      <w:proofErr w:type="spellStart"/>
      <w:r w:rsidRPr="00AF22FD">
        <w:rPr>
          <w:rStyle w:val="pln"/>
          <w:b/>
          <w:i/>
          <w:color w:val="000000"/>
        </w:rPr>
        <w:t>sdk</w:t>
      </w:r>
      <w:proofErr w:type="spellEnd"/>
      <w:r w:rsidRPr="00AF22FD">
        <w:rPr>
          <w:rStyle w:val="pln"/>
          <w:b/>
          <w:i/>
          <w:color w:val="000000"/>
        </w:rPr>
        <w:t xml:space="preserve"> install --branch 3_0_X --default</w:t>
      </w:r>
      <w:bookmarkStart w:id="73" w:name="_GoBack"/>
      <w:bookmarkEnd w:id="73"/>
    </w:p>
    <w:p w:rsidR="00696A94" w:rsidRDefault="0072155C" w:rsidP="00873365">
      <w:r w:rsidRPr="0072155C">
        <w:t xml:space="preserve">It is right way to do things. But when I writing these result is “Download </w:t>
      </w:r>
      <w:r w:rsidR="00696A94" w:rsidRPr="0072155C">
        <w:t>successfully</w:t>
      </w:r>
      <w:r w:rsidRPr="0072155C">
        <w:t xml:space="preserve"> and installed with errors” and I cannot see it on the disk. </w:t>
      </w:r>
    </w:p>
    <w:p w:rsidR="00E679E6" w:rsidRPr="0072155C" w:rsidRDefault="00696A94" w:rsidP="00873365">
      <w:r>
        <w:t xml:space="preserve">It is official </w:t>
      </w:r>
      <w:r w:rsidR="00AF22FD">
        <w:t>CLI way. I would lik</w:t>
      </w:r>
      <w:r>
        <w:t xml:space="preserve">e </w:t>
      </w:r>
      <w:r w:rsidR="00E05AF6">
        <w:t>suggest</w:t>
      </w:r>
      <w:r>
        <w:t xml:space="preserve"> a</w:t>
      </w:r>
      <w:r w:rsidR="0072155C">
        <w:t>lternative way</w:t>
      </w:r>
      <w:r w:rsidR="00AF22FD">
        <w:t>:</w:t>
      </w:r>
      <w:r>
        <w:t xml:space="preserve"> </w:t>
      </w:r>
      <w:r w:rsidR="00AF22FD">
        <w:t>if</w:t>
      </w:r>
      <w:r w:rsidR="00E05AF6">
        <w:t xml:space="preserve"> </w:t>
      </w:r>
      <w:r w:rsidR="00AF22FD">
        <w:t xml:space="preserve">cli failed to do </w:t>
      </w:r>
      <w:proofErr w:type="spellStart"/>
      <w:r w:rsidR="00AF22FD">
        <w:t>this.</w:t>
      </w:r>
      <w:r w:rsidR="00E679E6">
        <w:t>Just</w:t>
      </w:r>
      <w:proofErr w:type="spellEnd"/>
      <w:r w:rsidR="00E679E6">
        <w:t xml:space="preserve"> download SDK manually from </w:t>
      </w:r>
      <w:hyperlink r:id="rId22" w:history="1">
        <w:r w:rsidR="00E679E6">
          <w:rPr>
            <w:rStyle w:val="Hyperlink"/>
          </w:rPr>
          <w:t>http://builds.appcelerator.com.s3.amazonaws.com/index.html</w:t>
        </w:r>
      </w:hyperlink>
      <w:r w:rsidR="00E679E6">
        <w:t xml:space="preserve"> and install it with Titanium Studio (Help-&gt; Install SDK).</w:t>
      </w:r>
    </w:p>
    <w:p w:rsidR="00873365" w:rsidRDefault="00873365" w:rsidP="008B50E3">
      <w:pPr>
        <w:pStyle w:val="Heading4"/>
      </w:pPr>
      <w:r>
        <w:t>Configure CLI (optional).</w:t>
      </w:r>
    </w:p>
    <w:p w:rsidR="00873365" w:rsidRPr="0072155C" w:rsidRDefault="00873365" w:rsidP="00873365">
      <w:pPr>
        <w:rPr>
          <w:rFonts w:ascii="Courier New" w:hAnsi="Courier New" w:cs="Courier New"/>
          <w:b/>
          <w:i/>
          <w:color w:val="314E64"/>
          <w:sz w:val="20"/>
          <w:szCs w:val="20"/>
        </w:rPr>
      </w:pPr>
      <w:proofErr w:type="gramStart"/>
      <w:r w:rsidRPr="0072155C">
        <w:rPr>
          <w:rStyle w:val="pln"/>
          <w:b/>
          <w:i/>
          <w:color w:val="000000"/>
        </w:rPr>
        <w:t>titanium</w:t>
      </w:r>
      <w:proofErr w:type="gramEnd"/>
      <w:r w:rsidRPr="0072155C">
        <w:rPr>
          <w:rStyle w:val="pln"/>
          <w:b/>
          <w:i/>
          <w:color w:val="000000"/>
        </w:rPr>
        <w:t xml:space="preserve"> setup</w:t>
      </w:r>
    </w:p>
    <w:p w:rsidR="00873365" w:rsidRPr="00381FD7" w:rsidRDefault="00873365" w:rsidP="00873365">
      <w:r w:rsidRPr="00381FD7">
        <w:t>The script prompts you to enter basic information, such as your name, default locale, default SDK version, and default workspace folder.</w:t>
      </w:r>
    </w:p>
    <w:p w:rsidR="00381FD7" w:rsidRPr="00381FD7" w:rsidRDefault="00381FD7" w:rsidP="00873365">
      <w:r w:rsidRPr="00381FD7">
        <w:rPr>
          <w:highlight w:val="red"/>
        </w:rPr>
        <w:t>Important:</w:t>
      </w:r>
      <w:r>
        <w:t xml:space="preserve"> set default </w:t>
      </w:r>
      <w:proofErr w:type="spellStart"/>
      <w:r>
        <w:t>sdk</w:t>
      </w:r>
      <w:proofErr w:type="spellEnd"/>
      <w:r>
        <w:t xml:space="preserve"> in this command because build script </w:t>
      </w:r>
      <w:del w:id="74" w:author="Anatoliy Odukha" w:date="2012-11-12T11:50:00Z">
        <w:r w:rsidDel="007366FC">
          <w:delText>temporaly</w:delText>
        </w:r>
      </w:del>
      <w:ins w:id="75" w:author="Anatoliy Odukha" w:date="2012-11-12T11:50:00Z">
        <w:r w:rsidR="007366FC">
          <w:t>temporally</w:t>
        </w:r>
      </w:ins>
      <w:r>
        <w:t xml:space="preserve"> does not allow select SDK</w:t>
      </w:r>
      <w:ins w:id="76" w:author="Anatoliy Odukha" w:date="2012-11-12T11:51:00Z">
        <w:r w:rsidR="007366FC">
          <w:t xml:space="preserve"> and used default.</w:t>
        </w:r>
      </w:ins>
    </w:p>
    <w:p w:rsidR="00873365" w:rsidRDefault="002E6150" w:rsidP="001E1496">
      <w:pPr>
        <w:pStyle w:val="Heading2"/>
      </w:pPr>
      <w:r>
        <w:t>Building and Running Sample application</w:t>
      </w:r>
    </w:p>
    <w:p w:rsidR="001E1496" w:rsidRDefault="001E1496" w:rsidP="001E1496">
      <w:pPr>
        <w:pStyle w:val="Heading3"/>
      </w:pPr>
      <w:r>
        <w:t>Source control</w:t>
      </w:r>
    </w:p>
    <w:p w:rsidR="001E1496" w:rsidRDefault="001E1496" w:rsidP="001E1496">
      <w:r>
        <w:t xml:space="preserve">Source code repository is: </w:t>
      </w:r>
      <w:hyperlink r:id="rId23" w:history="1">
        <w:r>
          <w:rPr>
            <w:rStyle w:val="Hyperlink"/>
          </w:rPr>
          <w:t>https://github.com/appcelerator/titanium_mobile_tizen</w:t>
        </w:r>
      </w:hyperlink>
      <w:r>
        <w:t xml:space="preserve"> </w:t>
      </w:r>
      <w:proofErr w:type="gramStart"/>
      <w:r>
        <w:t>The</w:t>
      </w:r>
      <w:proofErr w:type="gramEnd"/>
      <w:r>
        <w:t xml:space="preserve"> repository is private. Check that you can see it in browser before proceeding with next steps.</w:t>
      </w:r>
    </w:p>
    <w:p w:rsidR="001E1496" w:rsidRDefault="001E1496" w:rsidP="001E1496">
      <w:r>
        <w:t xml:space="preserve">Get sources into your work folder with </w:t>
      </w:r>
      <w:proofErr w:type="spellStart"/>
      <w:r>
        <w:t>git</w:t>
      </w:r>
      <w:proofErr w:type="spellEnd"/>
      <w:r>
        <w:t xml:space="preserve"> clone command:</w:t>
      </w:r>
    </w:p>
    <w:p w:rsidR="001E1496" w:rsidRPr="001E1496" w:rsidRDefault="001E1496" w:rsidP="001E1496">
      <w:pPr>
        <w:rPr>
          <w:b/>
          <w:i/>
        </w:rPr>
      </w:pPr>
      <w:proofErr w:type="spellStart"/>
      <w:proofErr w:type="gramStart"/>
      <w:r w:rsidRPr="001E1496">
        <w:rPr>
          <w:b/>
          <w:i/>
        </w:rPr>
        <w:t>git</w:t>
      </w:r>
      <w:proofErr w:type="spellEnd"/>
      <w:proofErr w:type="gramEnd"/>
      <w:r w:rsidRPr="001E1496">
        <w:rPr>
          <w:b/>
          <w:i/>
        </w:rPr>
        <w:t xml:space="preserve"> clone https://github.com/appcelerator/titanium_mobile_tizen.git</w:t>
      </w:r>
    </w:p>
    <w:p w:rsidR="001E1496" w:rsidRDefault="001E1496" w:rsidP="001E1496">
      <w:r>
        <w:lastRenderedPageBreak/>
        <w:t xml:space="preserve">This command will ask you for </w:t>
      </w:r>
      <w:proofErr w:type="spellStart"/>
      <w:r>
        <w:t>github</w:t>
      </w:r>
      <w:proofErr w:type="spellEnd"/>
      <w:r>
        <w:t xml:space="preserve"> credential. </w:t>
      </w:r>
    </w:p>
    <w:p w:rsidR="00CE1800" w:rsidDel="005A7461" w:rsidRDefault="00CE1800" w:rsidP="00CE1800">
      <w:pPr>
        <w:pStyle w:val="Heading4"/>
        <w:rPr>
          <w:del w:id="77" w:author="Anatoliy Odukha" w:date="2012-12-13T15:15:00Z"/>
        </w:rPr>
      </w:pPr>
      <w:del w:id="78" w:author="Anatoliy Odukha" w:date="2012-12-13T15:15:00Z">
        <w:r w:rsidDel="005A7461">
          <w:delText>Fix Mobile Web to run without server</w:delText>
        </w:r>
      </w:del>
    </w:p>
    <w:p w:rsidR="00CE1800" w:rsidDel="005A7461" w:rsidRDefault="00CE1800" w:rsidP="00CE1800">
      <w:pPr>
        <w:rPr>
          <w:del w:id="79" w:author="Anatoliy Odukha" w:date="2012-12-13T15:15:00Z"/>
        </w:rPr>
      </w:pPr>
      <w:del w:id="80" w:author="Anatoliy Odukha" w:date="2012-12-13T15:15:00Z">
        <w:r w:rsidDel="005A7461">
          <w:delText>In file:</w:delText>
        </w:r>
      </w:del>
    </w:p>
    <w:p w:rsidR="00CE1800" w:rsidRPr="00CE1800" w:rsidDel="005A7461" w:rsidRDefault="00CE1800" w:rsidP="00CE1800">
      <w:pPr>
        <w:rPr>
          <w:del w:id="81" w:author="Anatoliy Odukha" w:date="2012-12-13T15:15:00Z"/>
          <w:b/>
          <w:i/>
        </w:rPr>
      </w:pPr>
      <w:del w:id="82" w:author="Anatoliy Odukha" w:date="2012-12-13T15:15:00Z">
        <w:r w:rsidRPr="00CE1800" w:rsidDel="005A7461">
          <w:rPr>
            <w:b/>
            <w:i/>
          </w:rPr>
          <w:delText>C:\Users\&lt;NAME&gt;\AppData\Roaming\Titanium\mobilesdk\win32\&lt;VERSION&gt;\mobileweb\src\loader.js</w:delText>
        </w:r>
      </w:del>
    </w:p>
    <w:p w:rsidR="00CE1800" w:rsidDel="005A7461" w:rsidRDefault="00CE1800" w:rsidP="00CE1800">
      <w:pPr>
        <w:rPr>
          <w:del w:id="83" w:author="Anatoliy Odukha" w:date="2012-12-13T15:15:00Z"/>
        </w:rPr>
      </w:pPr>
      <w:del w:id="84" w:author="Anatoliy Odukha" w:date="2012-12-13T15:15:00Z">
        <w:r w:rsidDel="005A7461">
          <w:delText>Replace line 565:</w:delText>
        </w:r>
      </w:del>
    </w:p>
    <w:p w:rsidR="00CE1800" w:rsidDel="005A7461" w:rsidRDefault="00CE1800" w:rsidP="00CE1800">
      <w:pPr>
        <w:rPr>
          <w:del w:id="85" w:author="Anatoliy Odukha" w:date="2012-12-13T15:15:00Z"/>
        </w:rPr>
      </w:pPr>
      <w:del w:id="86" w:author="Anatoliy Odukha" w:date="2012-12-13T15:15:00Z">
        <w:r w:rsidRPr="00CE1800" w:rsidDel="005A7461">
          <w:delText>if (xhr.status === 200) {</w:delText>
        </w:r>
      </w:del>
    </w:p>
    <w:p w:rsidR="00CE1800" w:rsidDel="005A7461" w:rsidRDefault="00CE1800" w:rsidP="00CE1800">
      <w:pPr>
        <w:rPr>
          <w:del w:id="87" w:author="Anatoliy Odukha" w:date="2012-12-13T15:15:00Z"/>
        </w:rPr>
      </w:pPr>
      <w:del w:id="88" w:author="Anatoliy Odukha" w:date="2012-12-13T15:15:00Z">
        <w:r w:rsidDel="005A7461">
          <w:delText>with</w:delText>
        </w:r>
      </w:del>
    </w:p>
    <w:p w:rsidR="00CE1800" w:rsidDel="005A7461" w:rsidRDefault="00CE1800" w:rsidP="001E1496">
      <w:pPr>
        <w:rPr>
          <w:del w:id="89" w:author="Anatoliy Odukha" w:date="2012-12-13T15:15:00Z"/>
        </w:rPr>
      </w:pPr>
      <w:del w:id="90" w:author="Anatoliy Odukha" w:date="2012-12-13T15:15:00Z">
        <w:r w:rsidRPr="00CE1800" w:rsidDel="005A7461">
          <w:delText>if (xhr.status === 200</w:delText>
        </w:r>
        <w:r w:rsidDel="005A7461">
          <w:delText xml:space="preserve"> || xhr.status === </w:delText>
        </w:r>
        <w:r w:rsidRPr="00CE1800" w:rsidDel="005A7461">
          <w:delText>0) {</w:delText>
        </w:r>
      </w:del>
    </w:p>
    <w:p w:rsidR="00CA7DA0" w:rsidRDefault="00CA7DA0" w:rsidP="00CA7DA0">
      <w:pPr>
        <w:pStyle w:val="Heading3"/>
      </w:pPr>
      <w:r>
        <w:t xml:space="preserve">Preparing required </w:t>
      </w:r>
      <w:proofErr w:type="spellStart"/>
      <w:r>
        <w:t>nodejs</w:t>
      </w:r>
      <w:proofErr w:type="spellEnd"/>
      <w:r>
        <w:t xml:space="preserve"> modules for work</w:t>
      </w:r>
    </w:p>
    <w:p w:rsidR="00CA7DA0" w:rsidRDefault="00CA7DA0" w:rsidP="001E1496">
      <w:proofErr w:type="spellStart"/>
      <w:r>
        <w:t>Goto</w:t>
      </w:r>
      <w:proofErr w:type="spellEnd"/>
      <w:r>
        <w:t xml:space="preserve"> into </w:t>
      </w:r>
      <w:proofErr w:type="spellStart"/>
      <w:r>
        <w:t>forlder</w:t>
      </w:r>
      <w:proofErr w:type="spellEnd"/>
      <w:r>
        <w:t xml:space="preserve"> </w:t>
      </w:r>
      <w:proofErr w:type="spellStart"/>
      <w:r>
        <w:t>titanium_mobile_tizen</w:t>
      </w:r>
      <w:proofErr w:type="spellEnd"/>
      <w:r>
        <w:t xml:space="preserve"> in any console and execute</w:t>
      </w:r>
    </w:p>
    <w:p w:rsidR="00CA7DA0" w:rsidRPr="00CA7DA0" w:rsidRDefault="00CA7DA0" w:rsidP="001E1496">
      <w:pPr>
        <w:rPr>
          <w:b/>
          <w:i/>
        </w:rPr>
      </w:pPr>
      <w:proofErr w:type="spellStart"/>
      <w:proofErr w:type="gramStart"/>
      <w:r w:rsidRPr="00CA7DA0">
        <w:rPr>
          <w:b/>
          <w:i/>
        </w:rPr>
        <w:t>npm</w:t>
      </w:r>
      <w:proofErr w:type="spellEnd"/>
      <w:proofErr w:type="gramEnd"/>
      <w:r w:rsidRPr="00CA7DA0">
        <w:rPr>
          <w:b/>
          <w:i/>
        </w:rPr>
        <w:t xml:space="preserve"> install</w:t>
      </w:r>
    </w:p>
    <w:p w:rsidR="00CA7DA0" w:rsidRPr="00873365" w:rsidRDefault="00CA7DA0" w:rsidP="00873365">
      <w:r>
        <w:t xml:space="preserve">It will download all required </w:t>
      </w:r>
      <w:proofErr w:type="spellStart"/>
      <w:r>
        <w:t>nodejs</w:t>
      </w:r>
      <w:proofErr w:type="spellEnd"/>
      <w:r>
        <w:t xml:space="preserve"> modules (</w:t>
      </w:r>
      <w:r w:rsidRPr="00CA7DA0">
        <w:rPr>
          <w:b/>
          <w:i/>
        </w:rPr>
        <w:t xml:space="preserve">see </w:t>
      </w:r>
      <w:proofErr w:type="spellStart"/>
      <w:r w:rsidRPr="00CA7DA0">
        <w:rPr>
          <w:b/>
          <w:i/>
        </w:rPr>
        <w:t>titanium_mobile_tizen</w:t>
      </w:r>
      <w:proofErr w:type="spellEnd"/>
      <w:r w:rsidRPr="00CA7DA0">
        <w:rPr>
          <w:b/>
          <w:i/>
        </w:rPr>
        <w:t>/</w:t>
      </w:r>
      <w:proofErr w:type="spellStart"/>
      <w:r w:rsidRPr="00CA7DA0">
        <w:rPr>
          <w:b/>
          <w:i/>
        </w:rPr>
        <w:t>package.json</w:t>
      </w:r>
      <w:proofErr w:type="spellEnd"/>
      <w:r w:rsidRPr="00CA7DA0">
        <w:t xml:space="preserve"> for dependencies</w:t>
      </w:r>
      <w:r>
        <w:t>)</w:t>
      </w:r>
    </w:p>
    <w:p w:rsidR="00596232" w:rsidDel="00CB439C" w:rsidRDefault="00596232" w:rsidP="00596232">
      <w:pPr>
        <w:pStyle w:val="Heading4"/>
        <w:rPr>
          <w:del w:id="91" w:author="Anatoliy Odukha" w:date="2012-12-13T15:16:00Z"/>
        </w:rPr>
      </w:pPr>
      <w:del w:id="92" w:author="Anatoliy Odukha" w:date="2012-12-13T15:16:00Z">
        <w:r w:rsidDel="00CB439C">
          <w:delText>Build Script</w:delText>
        </w:r>
      </w:del>
    </w:p>
    <w:p w:rsidR="008B7C59" w:rsidDel="00CB439C" w:rsidRDefault="008B7C59" w:rsidP="00873365">
      <w:pPr>
        <w:rPr>
          <w:del w:id="93" w:author="Anatoliy Odukha" w:date="2012-12-13T15:16:00Z"/>
        </w:rPr>
      </w:pPr>
      <w:del w:id="94" w:author="Anatoliy Odukha" w:date="2012-12-13T15:16:00Z">
        <w:r w:rsidDel="00CB439C">
          <w:delText xml:space="preserve">Standalone script located in </w:delText>
        </w:r>
        <w:r w:rsidRPr="008B7C59" w:rsidDel="00CB439C">
          <w:rPr>
            <w:b/>
            <w:i/>
          </w:rPr>
          <w:delText>&lt;PATH_TO_REPO&gt;\titanium_mobile_tizen\cli\commands\titanium_tizen.js</w:delText>
        </w:r>
        <w:r w:rsidRPr="008B7C59" w:rsidDel="00CB439C">
          <w:delText xml:space="preserve"> </w:delText>
        </w:r>
      </w:del>
    </w:p>
    <w:p w:rsidR="00D82CD4" w:rsidDel="00CB439C" w:rsidRDefault="00D82CD4" w:rsidP="00873365">
      <w:pPr>
        <w:rPr>
          <w:del w:id="95" w:author="Anatoliy Odukha" w:date="2012-12-13T15:16:00Z"/>
        </w:rPr>
      </w:pPr>
      <w:del w:id="96" w:author="Anatoliy Odukha" w:date="2012-12-13T15:16:00Z">
        <w:r w:rsidDel="00CB439C">
          <w:delText>It supports command:</w:delText>
        </w:r>
      </w:del>
    </w:p>
    <w:p w:rsidR="00D82CD4" w:rsidDel="00CB439C" w:rsidRDefault="00D82CD4" w:rsidP="00D82CD4">
      <w:pPr>
        <w:pStyle w:val="ListParagraph"/>
        <w:numPr>
          <w:ilvl w:val="0"/>
          <w:numId w:val="10"/>
        </w:numPr>
        <w:rPr>
          <w:del w:id="97" w:author="Anatoliy Odukha" w:date="2012-12-13T15:16:00Z"/>
        </w:rPr>
      </w:pPr>
      <w:del w:id="98" w:author="Anatoliy Odukha" w:date="2012-12-13T15:16:00Z">
        <w:r w:rsidDel="00CB439C">
          <w:delText>build – project in current folder</w:delText>
        </w:r>
      </w:del>
    </w:p>
    <w:p w:rsidR="00D82CD4" w:rsidDel="00CB439C" w:rsidRDefault="00D82CD4" w:rsidP="00D82CD4">
      <w:pPr>
        <w:pStyle w:val="ListParagraph"/>
        <w:numPr>
          <w:ilvl w:val="0"/>
          <w:numId w:val="10"/>
        </w:numPr>
        <w:rPr>
          <w:del w:id="99" w:author="Anatoliy Odukha" w:date="2012-12-13T15:16:00Z"/>
        </w:rPr>
      </w:pPr>
      <w:del w:id="100" w:author="Anatoliy Odukha" w:date="2012-12-13T15:16:00Z">
        <w:r w:rsidDel="00CB439C">
          <w:delText>runemulator</w:delText>
        </w:r>
        <w:r w:rsidR="00A27FEB" w:rsidDel="00CB439C">
          <w:delText>-  install app on emulator and run it</w:delText>
        </w:r>
      </w:del>
    </w:p>
    <w:p w:rsidR="00596232" w:rsidRDefault="00596232" w:rsidP="00596232">
      <w:pPr>
        <w:pStyle w:val="Heading4"/>
      </w:pPr>
      <w:r>
        <w:t xml:space="preserve">Build </w:t>
      </w:r>
      <w:del w:id="101" w:author="Anatoliy Odukha" w:date="2012-12-13T15:17:00Z">
        <w:r w:rsidDel="00CB439C">
          <w:delText xml:space="preserve">sample </w:delText>
        </w:r>
      </w:del>
      <w:proofErr w:type="spellStart"/>
      <w:ins w:id="102" w:author="Anatoliy Odukha" w:date="2012-12-13T15:17:00Z">
        <w:r w:rsidR="00CB439C">
          <w:t>KitchenSink</w:t>
        </w:r>
        <w:proofErr w:type="spellEnd"/>
        <w:r w:rsidR="00CB439C">
          <w:t xml:space="preserve"> </w:t>
        </w:r>
      </w:ins>
      <w:r>
        <w:t>application</w:t>
      </w:r>
    </w:p>
    <w:p w:rsidR="00596232" w:rsidRDefault="00596232" w:rsidP="00596232">
      <w:pPr>
        <w:rPr>
          <w:b/>
          <w:i/>
        </w:rPr>
      </w:pPr>
      <w:r>
        <w:t xml:space="preserve">In any console </w:t>
      </w:r>
      <w:r w:rsidR="00A27FEB">
        <w:t>go to</w:t>
      </w:r>
      <w:r>
        <w:t xml:space="preserve"> in </w:t>
      </w:r>
      <w:r w:rsidRPr="008B7C59">
        <w:rPr>
          <w:b/>
          <w:i/>
        </w:rPr>
        <w:t>&lt;PATH_TO_REPO&gt;\</w:t>
      </w:r>
      <w:proofErr w:type="spellStart"/>
      <w:r w:rsidRPr="008B7C59">
        <w:rPr>
          <w:b/>
          <w:i/>
        </w:rPr>
        <w:t>titanium_mobile_tizen</w:t>
      </w:r>
      <w:proofErr w:type="spellEnd"/>
      <w:r w:rsidRPr="008B7C59">
        <w:rPr>
          <w:b/>
          <w:i/>
        </w:rPr>
        <w:t>\</w:t>
      </w:r>
      <w:r>
        <w:rPr>
          <w:b/>
          <w:i/>
        </w:rPr>
        <w:t>tests\samples\</w:t>
      </w:r>
      <w:proofErr w:type="spellStart"/>
      <w:del w:id="103" w:author="Anatoliy Odukha" w:date="2012-12-13T15:20:00Z">
        <w:r w:rsidDel="00CB439C">
          <w:rPr>
            <w:b/>
            <w:i/>
          </w:rPr>
          <w:delText>MobileWebProject</w:delText>
        </w:r>
      </w:del>
      <w:ins w:id="104" w:author="Anatoliy Odukha" w:date="2012-12-13T15:20:00Z">
        <w:r w:rsidR="00CB439C">
          <w:rPr>
            <w:b/>
            <w:i/>
          </w:rPr>
          <w:t>KitchenSink</w:t>
        </w:r>
      </w:ins>
      <w:proofErr w:type="spellEnd"/>
    </w:p>
    <w:p w:rsidR="00596232" w:rsidDel="00CB439C" w:rsidRDefault="00596232" w:rsidP="00596232">
      <w:pPr>
        <w:rPr>
          <w:del w:id="105" w:author="Anatoliy Odukha" w:date="2012-12-13T15:20:00Z"/>
        </w:rPr>
      </w:pPr>
      <w:del w:id="106" w:author="Anatoliy Odukha" w:date="2012-12-13T15:20:00Z">
        <w:r w:rsidDel="00CB439C">
          <w:delText xml:space="preserve">It is empty </w:delText>
        </w:r>
        <w:r w:rsidR="00647675" w:rsidDel="00CB439C">
          <w:delText>titanium project used to check build script.</w:delText>
        </w:r>
      </w:del>
    </w:p>
    <w:p w:rsidR="00647675" w:rsidRDefault="00647675" w:rsidP="00596232">
      <w:r>
        <w:t>In current folder execute</w:t>
      </w:r>
      <w:ins w:id="107" w:author="Anatoliy Odukha" w:date="2012-12-13T15:20:00Z">
        <w:r w:rsidR="00CB439C">
          <w:t>:</w:t>
        </w:r>
      </w:ins>
    </w:p>
    <w:p w:rsidR="00647675" w:rsidRPr="00647675" w:rsidRDefault="00647675" w:rsidP="00596232">
      <w:pPr>
        <w:rPr>
          <w:b/>
          <w:i/>
        </w:rPr>
      </w:pPr>
      <w:del w:id="108" w:author="Anatoliy Odukha" w:date="2012-12-13T15:21:00Z">
        <w:r w:rsidRPr="00647675" w:rsidDel="00CB439C">
          <w:rPr>
            <w:b/>
            <w:i/>
          </w:rPr>
          <w:delText>node &lt;PATH_TO_REPO&gt;\titanium_mobile_tizen\cli\commands\titanium_tizen.js build</w:delText>
        </w:r>
      </w:del>
      <w:proofErr w:type="gramStart"/>
      <w:ins w:id="109" w:author="Anatoliy Odukha" w:date="2012-12-13T15:21:00Z">
        <w:r w:rsidR="00CB439C">
          <w:rPr>
            <w:b/>
            <w:i/>
          </w:rPr>
          <w:t>titanium</w:t>
        </w:r>
        <w:proofErr w:type="gramEnd"/>
        <w:r w:rsidR="00CB439C">
          <w:rPr>
            <w:b/>
            <w:i/>
          </w:rPr>
          <w:t xml:space="preserve"> build –platform=</w:t>
        </w:r>
        <w:proofErr w:type="spellStart"/>
        <w:r w:rsidR="00CB439C">
          <w:rPr>
            <w:b/>
            <w:i/>
          </w:rPr>
          <w:t>tizen</w:t>
        </w:r>
      </w:ins>
      <w:proofErr w:type="spellEnd"/>
    </w:p>
    <w:p w:rsidR="00647675" w:rsidRPr="00647675" w:rsidRDefault="00647675" w:rsidP="00596232">
      <w:r>
        <w:t xml:space="preserve">On success build </w:t>
      </w:r>
      <w:r w:rsidRPr="008B7C59">
        <w:rPr>
          <w:b/>
          <w:i/>
        </w:rPr>
        <w:t>&lt;PATH_TO_REPO&gt;\titanium_mobile_tizen\</w:t>
      </w:r>
      <w:r>
        <w:rPr>
          <w:b/>
          <w:i/>
        </w:rPr>
        <w:t>tests\samples\</w:t>
      </w:r>
      <w:del w:id="110" w:author="Anatoliy Odukha" w:date="2012-12-13T15:21:00Z">
        <w:r w:rsidDel="00CB439C">
          <w:rPr>
            <w:b/>
            <w:i/>
          </w:rPr>
          <w:delText>MobileWebProject</w:delText>
        </w:r>
      </w:del>
      <w:ins w:id="111" w:author="Anatoliy Odukha" w:date="2012-12-13T15:21:00Z">
        <w:r w:rsidR="00CB439C">
          <w:rPr>
            <w:b/>
            <w:i/>
          </w:rPr>
          <w:t>Tizen</w:t>
        </w:r>
      </w:ins>
      <w:r>
        <w:rPr>
          <w:b/>
          <w:i/>
        </w:rPr>
        <w:t>\build\tizen</w:t>
      </w:r>
      <w:r w:rsidRPr="00647675">
        <w:t xml:space="preserve"> </w:t>
      </w:r>
      <w:r>
        <w:t xml:space="preserve">contains file </w:t>
      </w:r>
      <w:proofErr w:type="spellStart"/>
      <w:r>
        <w:t>tizenapp.wgt</w:t>
      </w:r>
      <w:proofErr w:type="spellEnd"/>
    </w:p>
    <w:p w:rsidR="00647675" w:rsidRDefault="00CA6E10" w:rsidP="00CA6E10">
      <w:pPr>
        <w:pStyle w:val="Heading4"/>
      </w:pPr>
      <w:r>
        <w:t xml:space="preserve">Run </w:t>
      </w:r>
      <w:del w:id="112" w:author="Anatoliy Odukha" w:date="2012-12-13T15:22:00Z">
        <w:r w:rsidDel="00CB439C">
          <w:delText xml:space="preserve">sample </w:delText>
        </w:r>
      </w:del>
      <w:proofErr w:type="spellStart"/>
      <w:ins w:id="113" w:author="Anatoliy Odukha" w:date="2012-12-13T15:22:00Z">
        <w:r w:rsidR="00CB439C">
          <w:t>KitchenSink</w:t>
        </w:r>
        <w:proofErr w:type="spellEnd"/>
        <w:r w:rsidR="00CB439C">
          <w:t xml:space="preserve"> </w:t>
        </w:r>
      </w:ins>
      <w:r>
        <w:t xml:space="preserve">application </w:t>
      </w:r>
      <w:proofErr w:type="spellStart"/>
      <w:r>
        <w:t>in</w:t>
      </w:r>
      <w:ins w:id="114" w:author="Anatoliy Odukha" w:date="2012-12-13T15:22:00Z">
        <w:r w:rsidR="00CB439C">
          <w:t>Tizen</w:t>
        </w:r>
      </w:ins>
      <w:proofErr w:type="spellEnd"/>
      <w:r>
        <w:t xml:space="preserve"> Emulator</w:t>
      </w:r>
    </w:p>
    <w:p w:rsidR="00CB439C" w:rsidRDefault="00CB439C" w:rsidP="00CA6E10">
      <w:pPr>
        <w:rPr>
          <w:ins w:id="115" w:author="Anatoliy Odukha" w:date="2012-12-13T15:23:00Z"/>
        </w:rPr>
      </w:pPr>
      <w:ins w:id="116" w:author="Anatoliy Odukha" w:date="2012-12-13T15:22:00Z">
        <w:r>
          <w:t xml:space="preserve">Tizen SDK since 2.0 contains </w:t>
        </w:r>
      </w:ins>
      <w:ins w:id="117" w:author="Anatoliy Odukha" w:date="2012-12-13T15:23:00Z">
        <w:r w:rsidR="00EE6F8E">
          <w:t xml:space="preserve">CLI tools to install and run application on emulator/device. We </w:t>
        </w:r>
        <w:proofErr w:type="gramStart"/>
        <w:r w:rsidR="00EE6F8E">
          <w:t>needs</w:t>
        </w:r>
        <w:proofErr w:type="gramEnd"/>
        <w:r w:rsidR="00EE6F8E">
          <w:t xml:space="preserve"> web-</w:t>
        </w:r>
        <w:proofErr w:type="spellStart"/>
        <w:r w:rsidR="00EE6F8E">
          <w:t>run.but</w:t>
        </w:r>
        <w:proofErr w:type="spellEnd"/>
        <w:r w:rsidR="00EE6F8E">
          <w:t xml:space="preserve"> for this.</w:t>
        </w:r>
      </w:ins>
      <w:ins w:id="118" w:author="Anatoliy Odukha" w:date="2012-12-13T15:24:00Z">
        <w:r w:rsidR="00EE6F8E">
          <w:t xml:space="preserve"> It is located in &lt;TIZEN_SDK&gt; folder. By </w:t>
        </w:r>
        <w:proofErr w:type="gramStart"/>
        <w:r w:rsidR="00EE6F8E">
          <w:t>default  it</w:t>
        </w:r>
        <w:proofErr w:type="gramEnd"/>
        <w:r w:rsidR="00EE6F8E">
          <w:t xml:space="preserve"> is </w:t>
        </w:r>
        <w:r w:rsidR="00EE6F8E">
          <w:t>C</w:t>
        </w:r>
        <w:r w:rsidR="00EE6F8E">
          <w:t>:\tizen-sdk.</w:t>
        </w:r>
      </w:ins>
    </w:p>
    <w:p w:rsidR="00CA6E10" w:rsidRPr="00CA6E10" w:rsidRDefault="00A27FEB" w:rsidP="00CA6E10">
      <w:r>
        <w:t>Run this command</w:t>
      </w:r>
      <w:r w:rsidR="00CA6E10">
        <w:t>:</w:t>
      </w:r>
    </w:p>
    <w:p w:rsidR="00EE6F8E" w:rsidRDefault="00EE6F8E" w:rsidP="00EE6F8E">
      <w:pPr>
        <w:rPr>
          <w:ins w:id="119" w:author="Anatoliy Odukha" w:date="2012-12-13T15:24:00Z"/>
        </w:rPr>
      </w:pPr>
      <w:ins w:id="120" w:author="Anatoliy Odukha" w:date="2012-12-13T15:24:00Z">
        <w:r>
          <w:t>&lt;TIZEN_SDK&gt;</w:t>
        </w:r>
        <w:r w:rsidRPr="00A27FEB">
          <w:t>\tools\ide\bin\web-run.bat</w:t>
        </w:r>
      </w:ins>
    </w:p>
    <w:p w:rsidR="00EE6F8E" w:rsidRDefault="00EE6F8E" w:rsidP="00CA6E10">
      <w:pPr>
        <w:rPr>
          <w:ins w:id="121" w:author="Anatoliy Odukha" w:date="2012-12-13T15:25:00Z"/>
          <w:b/>
          <w:i/>
        </w:rPr>
      </w:pPr>
      <w:proofErr w:type="gramStart"/>
      <w:ins w:id="122" w:author="Anatoliy Odukha" w:date="2012-12-13T15:25:00Z">
        <w:r w:rsidRPr="00EE6F8E">
          <w:rPr>
            <w:b/>
            <w:i/>
          </w:rPr>
          <w:t>web-run.bat</w:t>
        </w:r>
        <w:proofErr w:type="gramEnd"/>
        <w:r w:rsidRPr="00EE6F8E">
          <w:rPr>
            <w:b/>
            <w:i/>
          </w:rPr>
          <w:t xml:space="preserve"> -w "</w:t>
        </w:r>
        <w:proofErr w:type="spellStart"/>
        <w:r w:rsidRPr="00EE6F8E">
          <w:rPr>
            <w:b/>
            <w:i/>
          </w:rPr>
          <w:t>tizenapp.wgt</w:t>
        </w:r>
        <w:proofErr w:type="spellEnd"/>
        <w:r w:rsidRPr="00EE6F8E">
          <w:rPr>
            <w:b/>
            <w:i/>
          </w:rPr>
          <w:t xml:space="preserve">" -id </w:t>
        </w:r>
      </w:ins>
      <w:ins w:id="123" w:author="Anatoliy Odukha" w:date="2012-12-13T15:26:00Z">
        <w:r w:rsidRPr="00EE6F8E">
          <w:rPr>
            <w:b/>
            <w:i/>
          </w:rPr>
          <w:t>http://appcelerator.com</w:t>
        </w:r>
      </w:ins>
      <w:ins w:id="124" w:author="Anatoliy Odukha" w:date="2012-12-13T15:25:00Z">
        <w:r w:rsidRPr="00EE6F8E">
          <w:rPr>
            <w:b/>
            <w:i/>
          </w:rPr>
          <w:t xml:space="preserve"> </w:t>
        </w:r>
      </w:ins>
    </w:p>
    <w:p w:rsidR="00CA6E10" w:rsidDel="00EE6F8E" w:rsidRDefault="00CA6E10" w:rsidP="00CA6E10">
      <w:pPr>
        <w:rPr>
          <w:del w:id="125" w:author="Anatoliy Odukha" w:date="2012-12-13T15:25:00Z"/>
          <w:b/>
          <w:i/>
        </w:rPr>
      </w:pPr>
      <w:del w:id="126" w:author="Anatoliy Odukha" w:date="2012-12-13T15:25:00Z">
        <w:r w:rsidRPr="00CA6E10" w:rsidDel="00EE6F8E">
          <w:rPr>
            <w:b/>
            <w:i/>
          </w:rPr>
          <w:delText xml:space="preserve">node </w:delText>
        </w:r>
        <w:r w:rsidR="00A27FEB" w:rsidRPr="00647675" w:rsidDel="00EE6F8E">
          <w:rPr>
            <w:b/>
            <w:i/>
          </w:rPr>
          <w:delText>&lt;PATH_TO_REPO&gt;\</w:delText>
        </w:r>
        <w:r w:rsidRPr="00CA6E10" w:rsidDel="00EE6F8E">
          <w:rPr>
            <w:b/>
            <w:i/>
          </w:rPr>
          <w:delText>titanium_mobile_tizen\cli\commands\titanium_tizen.js runemulator http://yourdomain/Harness</w:delText>
        </w:r>
      </w:del>
    </w:p>
    <w:p w:rsidR="00A27FEB" w:rsidDel="00EE6F8E" w:rsidRDefault="00A27FEB" w:rsidP="00EE6F8E">
      <w:pPr>
        <w:rPr>
          <w:del w:id="127" w:author="Anatoliy Odukha" w:date="2012-12-13T15:26:00Z"/>
        </w:rPr>
        <w:pPrChange w:id="128" w:author="Anatoliy Odukha" w:date="2012-12-13T15:27:00Z">
          <w:pPr/>
        </w:pPrChange>
      </w:pPr>
      <w:r w:rsidRPr="00A27FEB">
        <w:rPr>
          <w:highlight w:val="red"/>
        </w:rPr>
        <w:t>Important</w:t>
      </w:r>
      <w:r>
        <w:t>: It may take several minutes to load and run the application</w:t>
      </w:r>
      <w:ins w:id="129" w:author="Anatoliy Odukha" w:date="2012-12-13T15:27:00Z">
        <w:r w:rsidR="00EE6F8E">
          <w:t xml:space="preserve"> on emulator</w:t>
        </w:r>
      </w:ins>
      <w:r>
        <w:t xml:space="preserve">. </w:t>
      </w:r>
      <w:del w:id="130" w:author="Anatoliy Odukha" w:date="2012-12-13T15:27:00Z">
        <w:r w:rsidDel="00EE6F8E">
          <w:delText xml:space="preserve">It does not </w:delText>
        </w:r>
      </w:del>
      <w:del w:id="131" w:author="Anatoliy Odukha" w:date="2012-12-13T15:26:00Z">
        <w:r w:rsidDel="00EE6F8E">
          <w:delText>depends</w:delText>
        </w:r>
      </w:del>
      <w:del w:id="132" w:author="Anatoliy Odukha" w:date="2012-12-13T15:27:00Z">
        <w:r w:rsidDel="00EE6F8E">
          <w:delText xml:space="preserve"> on our code. </w:delText>
        </w:r>
      </w:del>
      <w:del w:id="133" w:author="Anatoliy Odukha" w:date="2012-12-13T15:26:00Z">
        <w:r w:rsidDel="00EE6F8E">
          <w:delText>Build script internally just run C</w:delText>
        </w:r>
        <w:r w:rsidRPr="00A27FEB" w:rsidDel="00EE6F8E">
          <w:delText>:\tizen-sdk\tools\ide\bin\web-run.bat</w:delText>
        </w:r>
        <w:r w:rsidDel="00EE6F8E">
          <w:delText xml:space="preserve"> which take all this time.</w:delText>
        </w:r>
      </w:del>
    </w:p>
    <w:p w:rsidR="00306730" w:rsidRPr="00A27FEB" w:rsidDel="00EE6F8E" w:rsidRDefault="00306730" w:rsidP="00EE6F8E">
      <w:pPr>
        <w:rPr>
          <w:del w:id="134" w:author="Anatoliy Odukha" w:date="2012-12-13T15:26:00Z"/>
        </w:rPr>
        <w:pPrChange w:id="135" w:author="Anatoliy Odukha" w:date="2012-12-13T15:27:00Z">
          <w:pPr/>
        </w:pPrChange>
      </w:pPr>
      <w:del w:id="136" w:author="Anatoliy Odukha" w:date="2012-12-13T15:26:00Z">
        <w:r w:rsidDel="00EE6F8E">
          <w:delText>So in 1-3 minutes following appears on the screen.</w:delText>
        </w:r>
      </w:del>
    </w:p>
    <w:p w:rsidR="00CA6E10" w:rsidRPr="00CA6E10" w:rsidRDefault="00CA6E10" w:rsidP="00EE6F8E">
      <w:pPr>
        <w:pPrChange w:id="137" w:author="Anatoliy Odukha" w:date="2012-12-13T15:27:00Z">
          <w:pPr/>
        </w:pPrChange>
      </w:pPr>
      <w:del w:id="138" w:author="Anatoliy Odukha" w:date="2012-12-13T15:26:00Z">
        <w:r w:rsidDel="00EE6F8E">
          <w:rPr>
            <w:noProof/>
          </w:rPr>
          <w:drawing>
            <wp:inline distT="0" distB="0" distL="0" distR="0" wp14:anchorId="535DE7B6" wp14:editId="548F10A6">
              <wp:extent cx="2667000" cy="4638675"/>
              <wp:effectExtent l="0" t="0" r="0" b="9525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0" cy="46386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CA6E10" w:rsidRDefault="00CA6E10" w:rsidP="00596232"/>
    <w:p w:rsidR="00647675" w:rsidRDefault="00647675" w:rsidP="00596232"/>
    <w:p w:rsidR="00873365" w:rsidRDefault="00873365" w:rsidP="00873365"/>
    <w:p w:rsidR="00873365" w:rsidRDefault="00873365" w:rsidP="00873365"/>
    <w:p w:rsidR="00FD604B" w:rsidRDefault="00FD604B" w:rsidP="00873365"/>
    <w:p w:rsidR="002E2C86" w:rsidRDefault="002E2C86" w:rsidP="00873365"/>
    <w:p w:rsidR="002E2C86" w:rsidRDefault="002E2C86" w:rsidP="00873365"/>
    <w:sectPr w:rsidR="002E2C8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80FC7"/>
    <w:multiLevelType w:val="multilevel"/>
    <w:tmpl w:val="D7F6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854DD"/>
    <w:multiLevelType w:val="multilevel"/>
    <w:tmpl w:val="C64E4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E06908"/>
    <w:multiLevelType w:val="hybridMultilevel"/>
    <w:tmpl w:val="5F689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16C5"/>
    <w:multiLevelType w:val="hybridMultilevel"/>
    <w:tmpl w:val="41DAD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D78AC"/>
    <w:multiLevelType w:val="hybridMultilevel"/>
    <w:tmpl w:val="82CA2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224F"/>
    <w:multiLevelType w:val="hybridMultilevel"/>
    <w:tmpl w:val="A28C8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C45D38"/>
    <w:multiLevelType w:val="multilevel"/>
    <w:tmpl w:val="E0A8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BF551F"/>
    <w:multiLevelType w:val="multilevel"/>
    <w:tmpl w:val="AAF8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F10F05"/>
    <w:multiLevelType w:val="multilevel"/>
    <w:tmpl w:val="EB3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DE69A6"/>
    <w:multiLevelType w:val="hybridMultilevel"/>
    <w:tmpl w:val="9EA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C86"/>
    <w:rsid w:val="001540D8"/>
    <w:rsid w:val="00177773"/>
    <w:rsid w:val="001E1496"/>
    <w:rsid w:val="0029370E"/>
    <w:rsid w:val="002E2C86"/>
    <w:rsid w:val="002E6150"/>
    <w:rsid w:val="00306730"/>
    <w:rsid w:val="00381FD7"/>
    <w:rsid w:val="003C2A23"/>
    <w:rsid w:val="0050023B"/>
    <w:rsid w:val="00596232"/>
    <w:rsid w:val="005A7461"/>
    <w:rsid w:val="005C46A0"/>
    <w:rsid w:val="00647675"/>
    <w:rsid w:val="00696A94"/>
    <w:rsid w:val="0072155C"/>
    <w:rsid w:val="007366FC"/>
    <w:rsid w:val="007E61AA"/>
    <w:rsid w:val="00873365"/>
    <w:rsid w:val="008804AA"/>
    <w:rsid w:val="00893C1C"/>
    <w:rsid w:val="008B50E3"/>
    <w:rsid w:val="008B7C59"/>
    <w:rsid w:val="00953AC6"/>
    <w:rsid w:val="009902E7"/>
    <w:rsid w:val="009F0851"/>
    <w:rsid w:val="00A27FEB"/>
    <w:rsid w:val="00AA4C86"/>
    <w:rsid w:val="00AC0224"/>
    <w:rsid w:val="00AF22FD"/>
    <w:rsid w:val="00B36C18"/>
    <w:rsid w:val="00BF744A"/>
    <w:rsid w:val="00C4642B"/>
    <w:rsid w:val="00CA6E10"/>
    <w:rsid w:val="00CA7DA0"/>
    <w:rsid w:val="00CB439C"/>
    <w:rsid w:val="00CE1800"/>
    <w:rsid w:val="00D82CD4"/>
    <w:rsid w:val="00DB6EDC"/>
    <w:rsid w:val="00DC5A80"/>
    <w:rsid w:val="00E05AF6"/>
    <w:rsid w:val="00E679E6"/>
    <w:rsid w:val="00EE6F8E"/>
    <w:rsid w:val="00FD604B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3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3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733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33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3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7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733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6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3365"/>
  </w:style>
  <w:style w:type="character" w:customStyle="1" w:styleId="pun">
    <w:name w:val="pun"/>
    <w:basedOn w:val="DefaultParagraphFont"/>
    <w:rsid w:val="00873365"/>
  </w:style>
  <w:style w:type="character" w:customStyle="1" w:styleId="lit">
    <w:name w:val="lit"/>
    <w:basedOn w:val="DefaultParagraphFont"/>
    <w:rsid w:val="00873365"/>
  </w:style>
  <w:style w:type="character" w:customStyle="1" w:styleId="kwd">
    <w:name w:val="kwd"/>
    <w:basedOn w:val="DefaultParagraphFont"/>
    <w:rsid w:val="00873365"/>
  </w:style>
  <w:style w:type="character" w:customStyle="1" w:styleId="Heading2Char">
    <w:name w:val="Heading 2 Char"/>
    <w:basedOn w:val="DefaultParagraphFont"/>
    <w:link w:val="Heading2"/>
    <w:uiPriority w:val="9"/>
    <w:rsid w:val="00DB6E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B50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0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2E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81FD7"/>
    <w:rPr>
      <w:color w:val="800080" w:themeColor="followedHyperlink"/>
      <w:u w:val="single"/>
    </w:rPr>
  </w:style>
  <w:style w:type="paragraph" w:customStyle="1" w:styleId="nb">
    <w:name w:val="nb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">
    <w:name w:val="ce"/>
    <w:basedOn w:val="Normal"/>
    <w:rsid w:val="008B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338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4277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29246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17018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80383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429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204770">
              <w:marLeft w:val="0"/>
              <w:marRight w:val="0"/>
              <w:marTop w:val="360"/>
              <w:marBottom w:val="360"/>
              <w:divBdr>
                <w:top w:val="dashed" w:sz="6" w:space="0" w:color="BBBBBB"/>
                <w:left w:val="dashed" w:sz="6" w:space="0" w:color="BBBBBB"/>
                <w:bottom w:val="dashed" w:sz="6" w:space="0" w:color="BBBBBB"/>
                <w:right w:val="dashed" w:sz="6" w:space="0" w:color="BBBBBB"/>
              </w:divBdr>
              <w:divsChild>
                <w:div w:id="6142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681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892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76357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048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17926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694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32645">
          <w:marLeft w:val="0"/>
          <w:marRight w:val="0"/>
          <w:marTop w:val="360"/>
          <w:marBottom w:val="36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75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izen.org/sd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nodejs.org/download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ownload.tizen.org/sdk/sdk-images/tizen-sdk-image-2.0.0a-windows64.zi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nodejs.or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wnload.tizen.org/sdk/InstallManager/tizen-sdk-2.0-windows64.exe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appcelerator/titanium_mobile_tizen" TargetMode="External"/><Relationship Id="rId10" Type="http://schemas.openxmlformats.org/officeDocument/2006/relationships/hyperlink" Target="http://download.tizen.org/sdk/sdk-images/tizen-sdk-image-2.0.0a-windows32.zip" TargetMode="External"/><Relationship Id="rId19" Type="http://schemas.openxmlformats.org/officeDocument/2006/relationships/hyperlink" Target="http://docs.appcelerator.com/titanium/3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wnload.tizen.org/sdk/InstallManager/tizen-sdk-2.0-windows32.exe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builds.appcelerator.com.s3.amazonaws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1323</Words>
  <Characters>7542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______</Company>
  <LinksUpToDate>false</LinksUpToDate>
  <CharactersWithSpaces>8848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Anatoliy Odukha</dc:creator>
  <cp:lastModifiedBy>Anatoliy Odukha</cp:lastModifiedBy>
  <cp:revision>8</cp:revision>
  <dcterms:created xsi:type="dcterms:W3CDTF">2012-11-12T11:48:00Z</dcterms:created>
  <dcterms:modified xsi:type="dcterms:W3CDTF">2012-12-13T13:27:00Z</dcterms:modified>
</cp:coreProperties>
</file>